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6989" w14:textId="226F04F4" w:rsidR="00F03BBC" w:rsidRDefault="00F03BBC" w:rsidP="00F03BBC">
      <w:pPr>
        <w:spacing w:before="120" w:after="120"/>
        <w:rPr>
          <w:b/>
          <w:bCs/>
          <w:sz w:val="28"/>
          <w:szCs w:val="28"/>
          <w:lang w:val="en-US"/>
        </w:rPr>
      </w:pPr>
      <w:r>
        <w:rPr>
          <w:b/>
          <w:bCs/>
          <w:sz w:val="28"/>
          <w:szCs w:val="28"/>
          <w:lang w:val="en-US"/>
        </w:rPr>
        <w:t>Model</w:t>
      </w:r>
      <w:r w:rsidR="009A3776">
        <w:rPr>
          <w:b/>
          <w:bCs/>
          <w:sz w:val="28"/>
          <w:szCs w:val="28"/>
          <w:lang w:val="en-US"/>
        </w:rPr>
        <w:t xml:space="preserve"> Solutions to </w:t>
      </w:r>
      <w:r w:rsidR="009A3776" w:rsidRPr="00183B31">
        <w:rPr>
          <w:b/>
          <w:bCs/>
          <w:sz w:val="28"/>
          <w:szCs w:val="28"/>
          <w:lang w:val="en-US"/>
        </w:rPr>
        <w:t xml:space="preserve">Problem Sheet </w:t>
      </w:r>
      <w:r w:rsidR="00375D9A">
        <w:rPr>
          <w:b/>
          <w:bCs/>
          <w:sz w:val="28"/>
          <w:szCs w:val="28"/>
          <w:lang w:val="en-US"/>
        </w:rPr>
        <w:t>2</w:t>
      </w:r>
    </w:p>
    <w:p w14:paraId="448FCE8A" w14:textId="00D187B2" w:rsidR="009A3A40" w:rsidRPr="009A3A40" w:rsidRDefault="00F03BBC" w:rsidP="00F03BBC">
      <w:pPr>
        <w:spacing w:before="120" w:after="120"/>
        <w:rPr>
          <w:lang w:val="en-US"/>
        </w:rPr>
      </w:pPr>
      <w:r w:rsidRPr="000F7FDB">
        <w:rPr>
          <w:i/>
          <w:iCs/>
          <w:color w:val="000000" w:themeColor="text1"/>
          <w:lang w:val="en-US"/>
        </w:rPr>
        <w:t>Note: The following model solutions indicate how the problem may have been solved. Alternative solutions are often also possible.</w:t>
      </w:r>
      <w:r w:rsidR="009A3A40" w:rsidRPr="00FE5261">
        <w:rPr>
          <w:rFonts w:ascii="Arial" w:hAnsi="Arial" w:cs="Arial"/>
          <w:b/>
          <w:bCs/>
          <w:lang w:val="en-US"/>
        </w:rPr>
        <w:t xml:space="preserve"> </w:t>
      </w:r>
    </w:p>
    <w:p w14:paraId="01F23EC8" w14:textId="77777777" w:rsidR="00FC7585" w:rsidRPr="00C207DF" w:rsidRDefault="00FC7585" w:rsidP="00FC7585">
      <w:pPr>
        <w:pStyle w:val="ListParagraph"/>
        <w:numPr>
          <w:ilvl w:val="0"/>
          <w:numId w:val="10"/>
        </w:numPr>
        <w:spacing w:before="120"/>
        <w:rPr>
          <w:rFonts w:ascii="Arial" w:hAnsi="Arial" w:cs="Arial"/>
        </w:rPr>
      </w:pPr>
    </w:p>
    <w:p w14:paraId="455F2146" w14:textId="77777777" w:rsidR="00FC7585" w:rsidRPr="00C207DF" w:rsidRDefault="00FC7585" w:rsidP="00FC7585">
      <w:pPr>
        <w:pStyle w:val="ListParagraph"/>
        <w:numPr>
          <w:ilvl w:val="1"/>
          <w:numId w:val="10"/>
        </w:numPr>
        <w:spacing w:before="120"/>
        <w:ind w:left="993"/>
        <w:rPr>
          <w:rFonts w:ascii="Arial" w:hAnsi="Arial" w:cs="Arial"/>
        </w:rPr>
      </w:pPr>
      <w:r w:rsidRPr="00C207DF">
        <w:rPr>
          <w:rFonts w:eastAsiaTheme="minorEastAsia"/>
          <w:b/>
          <w:bCs/>
          <w:color w:val="FF0000"/>
          <w:lang w:val="en-US"/>
        </w:rPr>
        <w:t>[2 marks]</w:t>
      </w:r>
      <w:r w:rsidRPr="00C207DF">
        <w:rPr>
          <w:rFonts w:eastAsiaTheme="minorEastAsia"/>
          <w:lang w:val="en-US"/>
        </w:rPr>
        <w:t xml:space="preserve"> </w:t>
      </w:r>
      <w:r w:rsidRPr="00C207DF">
        <w:rPr>
          <w:lang w:val="en-US"/>
        </w:rPr>
        <w:t xml:space="preserve">The function </w:t>
      </w:r>
      <m:oMath>
        <m:r>
          <w:rPr>
            <w:rFonts w:ascii="Cambria Math" w:eastAsiaTheme="minorEastAsia" w:hAnsi="Cambria Math"/>
            <w:lang w:val="en-US"/>
          </w:rPr>
          <m:t>f</m:t>
        </m:r>
      </m:oMath>
      <w:r w:rsidRPr="00C207DF">
        <w:rPr>
          <w:rFonts w:eastAsiaTheme="minorEastAsia"/>
          <w:lang w:val="en-US"/>
        </w:rPr>
        <w:t xml:space="preserve"> is a flow because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e</m:t>
            </m:r>
          </m:e>
        </m:d>
      </m:oMath>
      <w:r w:rsidRPr="00C207DF">
        <w:rPr>
          <w:rFonts w:eastAsiaTheme="minorEastAsia"/>
          <w:lang w:val="en-US"/>
        </w:rPr>
        <w:t xml:space="preserve">  for every edge </w:t>
      </w:r>
      <m:oMath>
        <m:r>
          <w:rPr>
            <w:rFonts w:ascii="Cambria Math" w:eastAsiaTheme="minorEastAsia" w:hAnsi="Cambria Math"/>
            <w:lang w:val="en-US"/>
          </w:rPr>
          <m:t>e</m:t>
        </m:r>
      </m:oMath>
      <w:r w:rsidRPr="00C207DF">
        <w:rPr>
          <w:rFonts w:eastAsiaTheme="minorEastAsia"/>
          <w:lang w:val="en-US"/>
        </w:rPr>
        <w:t>, and for every node (excluding the source and the sink), the sum of incoming flows equals the sum of the outgoing flows. The nontrivial nodes are A, B, D, C, and we can quickly verify that indeed</w:t>
      </w:r>
      <w:r>
        <w:rPr>
          <w:rFonts w:eastAsiaTheme="minorEastAsia"/>
          <w:lang w:val="en-US"/>
        </w:rPr>
        <w:t xml:space="preserve"> </w:t>
      </w:r>
      <w:r w:rsidRPr="00C207DF">
        <w:rPr>
          <w:rFonts w:eastAsiaTheme="minorEastAsia"/>
          <w:b/>
          <w:bCs/>
          <w:color w:val="FF0000"/>
          <w:lang w:val="en-US"/>
        </w:rPr>
        <w:t>[+1]</w:t>
      </w:r>
      <w:r w:rsidRPr="00C207DF">
        <w:rPr>
          <w:rFonts w:eastAsiaTheme="minorEastAsia"/>
          <w:lang w:val="en-US"/>
        </w:rPr>
        <w:t>.</w:t>
      </w:r>
      <w:r>
        <w:rPr>
          <w:rFonts w:eastAsiaTheme="minorEastAsia"/>
          <w:lang w:val="en-US"/>
        </w:rPr>
        <w:br/>
      </w:r>
      <w:r w:rsidRPr="00C207DF">
        <w:rPr>
          <w:rFonts w:eastAsiaTheme="minorEastAsia"/>
          <w:lang w:val="en-US"/>
        </w:rPr>
        <w:br/>
      </w: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SC</m:t>
              </m:r>
            </m:e>
          </m:d>
          <m:r>
            <w:rPr>
              <w:rFonts w:ascii="Cambria Math" w:hAnsi="Cambria Math"/>
              <w:lang w:val="en-US"/>
            </w:rPr>
            <m:t>=4=f</m:t>
          </m:r>
          <m:d>
            <m:dPr>
              <m:ctrlPr>
                <w:rPr>
                  <w:rFonts w:ascii="Cambria Math" w:hAnsi="Cambria Math"/>
                  <w:i/>
                  <w:lang w:val="en-US"/>
                </w:rPr>
              </m:ctrlPr>
            </m:dPr>
            <m:e>
              <m:r>
                <w:rPr>
                  <w:rFonts w:ascii="Cambria Math" w:hAnsi="Cambria Math"/>
                  <w:lang w:val="en-US"/>
                </w:rPr>
                <m:t>CT</m:t>
              </m:r>
            </m:e>
          </m:d>
          <m:r>
            <w:rPr>
              <w:rFonts w:ascii="Cambria Math" w:hAnsi="Cambria Math"/>
              <w:lang w:val="en-US"/>
            </w:rPr>
            <m:t>,  f</m:t>
          </m:r>
          <m:d>
            <m:dPr>
              <m:ctrlPr>
                <w:rPr>
                  <w:rFonts w:ascii="Cambria Math" w:hAnsi="Cambria Math"/>
                  <w:i/>
                  <w:lang w:val="en-US"/>
                </w:rPr>
              </m:ctrlPr>
            </m:dPr>
            <m:e>
              <m:r>
                <w:rPr>
                  <w:rFonts w:ascii="Cambria Math" w:hAnsi="Cambria Math"/>
                  <w:lang w:val="en-US"/>
                </w:rPr>
                <m:t>SA</m:t>
              </m:r>
            </m:e>
          </m:d>
          <m:r>
            <w:rPr>
              <w:rFonts w:ascii="Cambria Math" w:hAnsi="Cambria Math"/>
              <w:lang w:val="en-US"/>
            </w:rPr>
            <m:t>=1=f</m:t>
          </m:r>
          <m:d>
            <m:dPr>
              <m:ctrlPr>
                <w:rPr>
                  <w:rFonts w:ascii="Cambria Math" w:hAnsi="Cambria Math"/>
                  <w:i/>
                  <w:lang w:val="en-US"/>
                </w:rPr>
              </m:ctrlPr>
            </m:dPr>
            <m:e>
              <m:r>
                <w:rPr>
                  <w:rFonts w:ascii="Cambria Math" w:hAnsi="Cambria Math"/>
                  <w:lang w:val="en-US"/>
                </w:rPr>
                <m:t>AB</m:t>
              </m:r>
            </m:e>
          </m:d>
          <m:r>
            <w:rPr>
              <w:rFonts w:ascii="Cambria Math" w:hAnsi="Cambria Math"/>
              <w:lang w:val="en-US"/>
            </w:rPr>
            <m:t>=f</m:t>
          </m:r>
          <m:d>
            <m:dPr>
              <m:ctrlPr>
                <w:rPr>
                  <w:rFonts w:ascii="Cambria Math" w:hAnsi="Cambria Math"/>
                  <w:i/>
                  <w:lang w:val="en-US"/>
                </w:rPr>
              </m:ctrlPr>
            </m:dPr>
            <m:e>
              <m:r>
                <w:rPr>
                  <w:rFonts w:ascii="Cambria Math" w:hAnsi="Cambria Math"/>
                  <w:lang w:val="en-US"/>
                </w:rPr>
                <m:t>BD</m:t>
              </m:r>
            </m:e>
          </m:d>
          <m:r>
            <w:rPr>
              <w:rFonts w:ascii="Cambria Math" w:hAnsi="Cambria Math"/>
              <w:lang w:val="en-US"/>
            </w:rPr>
            <m:t>=f(DT)</m:t>
          </m:r>
          <m:r>
            <m:rPr>
              <m:sty m:val="p"/>
            </m:rPr>
            <w:rPr>
              <w:rFonts w:ascii="Arial" w:eastAsiaTheme="minorEastAsia" w:hAnsi="Arial" w:cs="Arial"/>
              <w:lang w:val="en-US"/>
            </w:rPr>
            <w:br/>
          </m:r>
        </m:oMath>
        <m:oMath>
          <m:r>
            <m:rPr>
              <m:sty m:val="p"/>
            </m:rPr>
            <w:rPr>
              <w:rFonts w:ascii="Arial" w:hAnsi="Arial" w:cs="Arial"/>
            </w:rPr>
            <w:br/>
          </m:r>
        </m:oMath>
      </m:oMathPara>
      <w:proofErr w:type="gramStart"/>
      <w:r w:rsidRPr="00C207DF">
        <w:rPr>
          <w:rFonts w:cstheme="minorHAnsi"/>
          <w:lang w:val="en-US"/>
        </w:rPr>
        <w:t>It’s</w:t>
      </w:r>
      <w:proofErr w:type="gramEnd"/>
      <w:r w:rsidRPr="00C207DF">
        <w:rPr>
          <w:rFonts w:cstheme="minorHAnsi"/>
          <w:lang w:val="en-US"/>
        </w:rPr>
        <w:t xml:space="preserve"> value is</w:t>
      </w:r>
      <w:r>
        <w:rPr>
          <w:rFonts w:cstheme="minorHAnsi"/>
          <w:lang w:val="en-US"/>
        </w:rPr>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SA</m:t>
            </m:r>
          </m:e>
        </m:d>
        <m:r>
          <w:rPr>
            <w:rFonts w:ascii="Cambria Math" w:hAnsi="Cambria Math"/>
            <w:lang w:val="en-US"/>
          </w:rPr>
          <m:t>+f</m:t>
        </m:r>
        <m:d>
          <m:dPr>
            <m:ctrlPr>
              <w:rPr>
                <w:rFonts w:ascii="Cambria Math" w:hAnsi="Cambria Math"/>
                <w:i/>
                <w:lang w:val="en-US"/>
              </w:rPr>
            </m:ctrlPr>
          </m:dPr>
          <m:e>
            <m:r>
              <w:rPr>
                <w:rFonts w:ascii="Cambria Math" w:hAnsi="Cambria Math"/>
                <w:lang w:val="en-US"/>
              </w:rPr>
              <m:t>SB</m:t>
            </m:r>
          </m:e>
        </m:d>
        <m:r>
          <w:rPr>
            <w:rFonts w:ascii="Cambria Math" w:hAnsi="Cambria Math"/>
            <w:lang w:val="en-US"/>
          </w:rPr>
          <m:t>+f</m:t>
        </m:r>
        <m:d>
          <m:dPr>
            <m:ctrlPr>
              <w:rPr>
                <w:rFonts w:ascii="Cambria Math" w:hAnsi="Cambria Math"/>
                <w:i/>
                <w:lang w:val="en-US"/>
              </w:rPr>
            </m:ctrlPr>
          </m:dPr>
          <m:e>
            <m:r>
              <w:rPr>
                <w:rFonts w:ascii="Cambria Math" w:hAnsi="Cambria Math"/>
                <w:lang w:val="en-US"/>
              </w:rPr>
              <m:t>SC</m:t>
            </m:r>
          </m:e>
        </m:d>
        <m:r>
          <w:rPr>
            <w:rFonts w:ascii="Cambria Math" w:hAnsi="Cambria Math"/>
            <w:lang w:val="en-US"/>
          </w:rPr>
          <m:t>=4+1=5</m:t>
        </m:r>
      </m:oMath>
      <w:r>
        <w:rPr>
          <w:rFonts w:eastAsiaTheme="minorEastAsia" w:cstheme="minorHAnsi"/>
          <w:lang w:val="en-US"/>
        </w:rPr>
        <w:t>.</w:t>
      </w:r>
      <w:r w:rsidRPr="00C207DF">
        <w:rPr>
          <w:rFonts w:eastAsiaTheme="minorEastAsia"/>
          <w:b/>
          <w:bCs/>
          <w:color w:val="FF0000"/>
          <w:lang w:val="en-US"/>
        </w:rPr>
        <w:t xml:space="preserve"> [+1]</w:t>
      </w:r>
      <w:r w:rsidRPr="00C207DF">
        <w:rPr>
          <w:rFonts w:eastAsiaTheme="minorEastAsia"/>
          <w:lang w:val="en-US"/>
        </w:rPr>
        <w:t>.</w:t>
      </w:r>
      <w:r>
        <w:rPr>
          <w:rFonts w:eastAsiaTheme="minorEastAsia" w:cstheme="minorHAnsi"/>
          <w:lang w:val="en-US"/>
        </w:rPr>
        <w:br/>
      </w:r>
    </w:p>
    <w:p w14:paraId="6D8C511F" w14:textId="77777777" w:rsidR="00FC7585" w:rsidRPr="00C207DF" w:rsidRDefault="00FC7585" w:rsidP="00FC7585">
      <w:pPr>
        <w:pStyle w:val="ListParagraph"/>
        <w:numPr>
          <w:ilvl w:val="1"/>
          <w:numId w:val="10"/>
        </w:numPr>
        <w:spacing w:before="120"/>
        <w:ind w:left="993"/>
        <w:rPr>
          <w:rFonts w:ascii="Cambria Math" w:eastAsiaTheme="minorEastAsia" w:hAnsi="Cambria Math"/>
          <w:i/>
        </w:rPr>
      </w:pPr>
      <w:r w:rsidRPr="00C207DF">
        <w:rPr>
          <w:rFonts w:eastAsiaTheme="minorEastAsia"/>
          <w:b/>
          <w:bCs/>
          <w:color w:val="FF0000"/>
          <w:lang w:val="en-US"/>
        </w:rPr>
        <w:t>[2 marks]</w:t>
      </w:r>
      <w:r w:rsidRPr="00C207DF">
        <w:rPr>
          <w:rFonts w:eastAsiaTheme="minorEastAsia"/>
          <w:lang w:val="en-US"/>
        </w:rPr>
        <w:t xml:space="preserve"> The path </w:t>
      </w:r>
      <m:oMath>
        <m:d>
          <m:dPr>
            <m:begChr m:val="{"/>
            <m:endChr m:val="}"/>
            <m:ctrlPr>
              <w:rPr>
                <w:rFonts w:ascii="Cambria Math" w:eastAsiaTheme="minorEastAsia" w:hAnsi="Cambria Math"/>
                <w:i/>
                <w:lang w:val="en-US"/>
              </w:rPr>
            </m:ctrlPr>
          </m:dPr>
          <m:e>
            <m:r>
              <w:rPr>
                <w:rFonts w:ascii="Cambria Math" w:eastAsiaTheme="minorEastAsia" w:hAnsi="Cambria Math"/>
                <w:lang w:val="en-US"/>
              </w:rPr>
              <m:t>S,B,D,T</m:t>
            </m:r>
          </m:e>
        </m:d>
      </m:oMath>
      <w:r w:rsidRPr="00C207DF">
        <w:rPr>
          <w:rFonts w:eastAsiaTheme="minorEastAsia"/>
          <w:lang w:val="en-US"/>
        </w:rPr>
        <w:t xml:space="preserve"> is </w:t>
      </w:r>
      <m:oMath>
        <m:r>
          <w:rPr>
            <w:rFonts w:ascii="Cambria Math" w:eastAsiaTheme="minorEastAsia" w:hAnsi="Cambria Math"/>
            <w:lang w:val="en-US"/>
          </w:rPr>
          <m:t>f</m:t>
        </m:r>
      </m:oMath>
      <w:r w:rsidRPr="00C207DF">
        <w:rPr>
          <w:rFonts w:eastAsiaTheme="minorEastAsia"/>
          <w:lang w:val="en-US"/>
        </w:rPr>
        <w:t xml:space="preserve">-augmenting </w:t>
      </w:r>
      <w:r w:rsidRPr="00C207DF">
        <w:rPr>
          <w:rFonts w:eastAsiaTheme="minorEastAsia"/>
          <w:b/>
          <w:bCs/>
          <w:color w:val="FF0000"/>
          <w:lang w:val="en-US"/>
        </w:rPr>
        <w:t>[+1]</w:t>
      </w:r>
      <w:r w:rsidRPr="00C207DF">
        <w:rPr>
          <w:rFonts w:eastAsiaTheme="minorEastAsia"/>
          <w:lang w:val="en-US"/>
        </w:rPr>
        <w:t xml:space="preserve">. Indeed, its capacity is </w:t>
      </w:r>
      <w:r w:rsidRPr="00C207DF">
        <w:rPr>
          <w:rFonts w:eastAsiaTheme="minorEastAsia"/>
          <w:b/>
          <w:bCs/>
          <w:color w:val="FF0000"/>
          <w:lang w:val="en-US"/>
        </w:rPr>
        <w:t>[+1</w:t>
      </w:r>
      <w:r w:rsidRPr="00C207DF">
        <w:rPr>
          <w:rFonts w:eastAsiaTheme="minorEastAsia"/>
          <w:color w:val="FF0000"/>
          <w:lang w:val="en-US"/>
        </w:rPr>
        <w:t>]</w:t>
      </w:r>
      <w:r w:rsidRPr="00C207DF">
        <w:rPr>
          <w:rFonts w:ascii="Cambria Math" w:eastAsiaTheme="minorEastAsia" w:hAnsi="Cambria Math"/>
          <w:i/>
        </w:rPr>
        <w:br/>
      </w:r>
      <m:oMathPara>
        <m:oMathParaPr>
          <m:jc m:val="left"/>
        </m:oMathParaPr>
        <m:oMath>
          <m:r>
            <w:rPr>
              <w:rFonts w:ascii="Cambria Math" w:eastAsiaTheme="minorEastAsia" w:hAnsi="Cambria Math"/>
            </w:rPr>
            <m:t>ε</m:t>
          </m:r>
          <m:d>
            <m:dPr>
              <m:ctrlPr>
                <w:rPr>
                  <w:rFonts w:ascii="Cambria Math" w:eastAsiaTheme="minorEastAsia" w:hAnsi="Cambria Math"/>
                  <w:i/>
                  <w:iCs/>
                  <w:lang w:val="de-CH"/>
                </w:rPr>
              </m:ctrlPr>
            </m:dPr>
            <m:e>
              <m:d>
                <m:dPr>
                  <m:begChr m:val="{"/>
                  <m:endChr m:val="}"/>
                  <m:ctrlPr>
                    <w:rPr>
                      <w:rFonts w:ascii="Cambria Math" w:eastAsiaTheme="minorEastAsia" w:hAnsi="Cambria Math"/>
                      <w:i/>
                      <w:lang w:val="en-US"/>
                    </w:rPr>
                  </m:ctrlPr>
                </m:dPr>
                <m:e>
                  <m:r>
                    <w:rPr>
                      <w:rFonts w:ascii="Cambria Math" w:eastAsiaTheme="minorEastAsia" w:hAnsi="Cambria Math"/>
                      <w:lang w:val="de-CH"/>
                    </w:rPr>
                    <m:t>SBDT</m:t>
                  </m:r>
                </m:e>
              </m:d>
            </m:e>
          </m:d>
          <m:r>
            <m:rPr>
              <m:aln/>
            </m:rPr>
            <w:rPr>
              <w:rFonts w:ascii="Cambria Math" w:eastAsiaTheme="minorEastAsia" w:hAnsi="Cambria Math"/>
              <w:lang w:val="en-US"/>
            </w:rPr>
            <m:t>=</m:t>
          </m:r>
          <m:func>
            <m:funcPr>
              <m:ctrlPr>
                <w:rPr>
                  <w:rFonts w:ascii="Cambria Math" w:eastAsiaTheme="minorEastAsia" w:hAnsi="Cambria Math"/>
                  <w:i/>
                  <w:iCs/>
                  <w:lang w:val="de-CH"/>
                </w:rPr>
              </m:ctrlPr>
            </m:funcPr>
            <m:fName>
              <m:r>
                <m:rPr>
                  <m:sty m:val="p"/>
                </m:rPr>
                <w:rPr>
                  <w:rFonts w:ascii="Cambria Math" w:eastAsiaTheme="minorEastAsia" w:hAnsi="Cambria Math"/>
                  <w:lang w:val="en-US"/>
                </w:rPr>
                <m:t>min</m:t>
              </m:r>
            </m:fName>
            <m:e>
              <m:d>
                <m:dPr>
                  <m:begChr m:val="{"/>
                  <m:endChr m:val="}"/>
                  <m:ctrlPr>
                    <w:rPr>
                      <w:rFonts w:ascii="Cambria Math" w:eastAsiaTheme="minorEastAsia" w:hAnsi="Cambria Math"/>
                      <w:i/>
                      <w:iCs/>
                      <w:lang w:val="de-CH"/>
                    </w:rPr>
                  </m:ctrlPr>
                </m:dPr>
                <m:e>
                  <m:r>
                    <w:rPr>
                      <w:rFonts w:ascii="Cambria Math" w:eastAsiaTheme="minorEastAsia" w:hAnsi="Cambria Math"/>
                      <w:lang w:val="de-CH"/>
                    </w:rPr>
                    <m:t>w</m:t>
                  </m:r>
                  <m:d>
                    <m:dPr>
                      <m:ctrlPr>
                        <w:rPr>
                          <w:rFonts w:ascii="Cambria Math" w:eastAsiaTheme="minorEastAsia" w:hAnsi="Cambria Math"/>
                          <w:i/>
                          <w:iCs/>
                          <w:lang w:val="de-CH"/>
                        </w:rPr>
                      </m:ctrlPr>
                    </m:dPr>
                    <m:e>
                      <m:r>
                        <w:rPr>
                          <w:rFonts w:ascii="Cambria Math" w:eastAsiaTheme="minorEastAsia" w:hAnsi="Cambria Math"/>
                          <w:lang w:val="de-CH"/>
                        </w:rPr>
                        <m:t>SB</m:t>
                      </m:r>
                    </m:e>
                  </m:d>
                  <m:r>
                    <w:rPr>
                      <w:rFonts w:ascii="Cambria Math" w:eastAsiaTheme="minorEastAsia" w:hAnsi="Cambria Math"/>
                      <w:lang w:val="en-US"/>
                    </w:rPr>
                    <m:t>-</m:t>
                  </m:r>
                  <m:r>
                    <w:rPr>
                      <w:rFonts w:ascii="Cambria Math" w:eastAsiaTheme="minorEastAsia" w:hAnsi="Cambria Math"/>
                      <w:lang w:val="de-CH"/>
                    </w:rPr>
                    <m:t>f</m:t>
                  </m:r>
                  <m:d>
                    <m:dPr>
                      <m:ctrlPr>
                        <w:rPr>
                          <w:rFonts w:ascii="Cambria Math" w:eastAsiaTheme="minorEastAsia" w:hAnsi="Cambria Math"/>
                          <w:i/>
                          <w:iCs/>
                          <w:lang w:val="de-CH"/>
                        </w:rPr>
                      </m:ctrlPr>
                    </m:dPr>
                    <m:e>
                      <m:r>
                        <w:rPr>
                          <w:rFonts w:ascii="Cambria Math" w:eastAsiaTheme="minorEastAsia" w:hAnsi="Cambria Math"/>
                          <w:lang w:val="de-CH"/>
                        </w:rPr>
                        <m:t>SB</m:t>
                      </m:r>
                    </m:e>
                  </m:d>
                  <m:r>
                    <w:rPr>
                      <w:rFonts w:ascii="Cambria Math" w:eastAsiaTheme="minorEastAsia" w:hAnsi="Cambria Math"/>
                      <w:lang w:val="en-US"/>
                    </w:rPr>
                    <m:t xml:space="preserve">, </m:t>
                  </m:r>
                  <m:r>
                    <w:rPr>
                      <w:rFonts w:ascii="Cambria Math" w:eastAsiaTheme="minorEastAsia" w:hAnsi="Cambria Math"/>
                      <w:lang w:val="de-CH"/>
                    </w:rPr>
                    <m:t>w</m:t>
                  </m:r>
                  <m:d>
                    <m:dPr>
                      <m:ctrlPr>
                        <w:rPr>
                          <w:rFonts w:ascii="Cambria Math" w:eastAsiaTheme="minorEastAsia" w:hAnsi="Cambria Math"/>
                          <w:i/>
                          <w:iCs/>
                          <w:lang w:val="de-CH"/>
                        </w:rPr>
                      </m:ctrlPr>
                    </m:dPr>
                    <m:e>
                      <m:r>
                        <w:rPr>
                          <w:rFonts w:ascii="Cambria Math" w:eastAsiaTheme="minorEastAsia" w:hAnsi="Cambria Math"/>
                          <w:lang w:val="de-CH"/>
                        </w:rPr>
                        <m:t>BD</m:t>
                      </m:r>
                    </m:e>
                  </m:d>
                  <m:r>
                    <w:rPr>
                      <w:rFonts w:ascii="Cambria Math" w:eastAsiaTheme="minorEastAsia" w:hAnsi="Cambria Math"/>
                      <w:lang w:val="en-US"/>
                    </w:rPr>
                    <m:t>-</m:t>
                  </m:r>
                  <m:r>
                    <w:rPr>
                      <w:rFonts w:ascii="Cambria Math" w:eastAsiaTheme="minorEastAsia" w:hAnsi="Cambria Math"/>
                      <w:lang w:val="de-CH"/>
                    </w:rPr>
                    <m:t>f</m:t>
                  </m:r>
                  <m:d>
                    <m:dPr>
                      <m:ctrlPr>
                        <w:rPr>
                          <w:rFonts w:ascii="Cambria Math" w:eastAsiaTheme="minorEastAsia" w:hAnsi="Cambria Math"/>
                          <w:i/>
                          <w:iCs/>
                          <w:lang w:val="de-CH"/>
                        </w:rPr>
                      </m:ctrlPr>
                    </m:dPr>
                    <m:e>
                      <m:r>
                        <w:rPr>
                          <w:rFonts w:ascii="Cambria Math" w:eastAsiaTheme="minorEastAsia" w:hAnsi="Cambria Math"/>
                          <w:lang w:val="de-CH"/>
                        </w:rPr>
                        <m:t>BD</m:t>
                      </m:r>
                    </m:e>
                  </m:d>
                  <m:r>
                    <w:rPr>
                      <w:rFonts w:ascii="Cambria Math" w:eastAsiaTheme="minorEastAsia" w:hAnsi="Cambria Math"/>
                      <w:lang w:val="en-US"/>
                    </w:rPr>
                    <m:t xml:space="preserve">, </m:t>
                  </m:r>
                  <m:r>
                    <w:rPr>
                      <w:rFonts w:ascii="Cambria Math" w:eastAsiaTheme="minorEastAsia" w:hAnsi="Cambria Math"/>
                      <w:lang w:val="de-CH"/>
                    </w:rPr>
                    <m:t>w</m:t>
                  </m:r>
                  <m:d>
                    <m:dPr>
                      <m:ctrlPr>
                        <w:rPr>
                          <w:rFonts w:ascii="Cambria Math" w:eastAsiaTheme="minorEastAsia" w:hAnsi="Cambria Math"/>
                          <w:i/>
                          <w:iCs/>
                          <w:lang w:val="de-CH"/>
                        </w:rPr>
                      </m:ctrlPr>
                    </m:dPr>
                    <m:e>
                      <m:r>
                        <w:rPr>
                          <w:rFonts w:ascii="Cambria Math" w:eastAsiaTheme="minorEastAsia" w:hAnsi="Cambria Math"/>
                          <w:lang w:val="de-CH"/>
                        </w:rPr>
                        <m:t>DT</m:t>
                      </m:r>
                    </m:e>
                  </m:d>
                  <m:r>
                    <w:rPr>
                      <w:rFonts w:ascii="Cambria Math" w:eastAsiaTheme="minorEastAsia" w:hAnsi="Cambria Math"/>
                      <w:lang w:val="en-US"/>
                    </w:rPr>
                    <m:t>-</m:t>
                  </m:r>
                  <m:r>
                    <w:rPr>
                      <w:rFonts w:ascii="Cambria Math" w:eastAsiaTheme="minorEastAsia" w:hAnsi="Cambria Math"/>
                      <w:lang w:val="de-CH"/>
                    </w:rPr>
                    <m:t>f</m:t>
                  </m:r>
                  <m:d>
                    <m:dPr>
                      <m:ctrlPr>
                        <w:rPr>
                          <w:rFonts w:ascii="Cambria Math" w:eastAsiaTheme="minorEastAsia" w:hAnsi="Cambria Math"/>
                          <w:i/>
                          <w:iCs/>
                          <w:lang w:val="de-CH"/>
                        </w:rPr>
                      </m:ctrlPr>
                    </m:dPr>
                    <m:e>
                      <m:r>
                        <w:rPr>
                          <w:rFonts w:ascii="Cambria Math" w:eastAsiaTheme="minorEastAsia" w:hAnsi="Cambria Math"/>
                          <w:lang w:val="de-CH"/>
                        </w:rPr>
                        <m:t>DT</m:t>
                      </m:r>
                    </m:e>
                  </m:d>
                </m:e>
              </m:d>
            </m:e>
          </m:func>
          <m:r>
            <m:rPr>
              <m:sty m:val="p"/>
            </m:rPr>
            <w:rPr>
              <w:rFonts w:ascii="Cambria Math" w:eastAsiaTheme="minorEastAsia" w:hAnsi="Cambria Math"/>
              <w:lang w:val="en-US"/>
            </w:rPr>
            <w:br/>
          </m:r>
        </m:oMath>
      </m:oMathPara>
      <m:oMath>
        <m:r>
          <w:rPr>
            <w:rFonts w:ascii="Cambria Math" w:eastAsiaTheme="minorEastAsia" w:hAnsi="Cambria Math"/>
            <w:lang w:val="en-US"/>
          </w:rPr>
          <m:t>=</m:t>
        </m:r>
        <m:func>
          <m:funcPr>
            <m:ctrlPr>
              <w:rPr>
                <w:rFonts w:ascii="Cambria Math" w:eastAsiaTheme="minorEastAsia" w:hAnsi="Cambria Math"/>
                <w:i/>
                <w:iCs/>
                <w:lang w:val="de-CH"/>
              </w:rPr>
            </m:ctrlPr>
          </m:funcPr>
          <m:fName>
            <m:r>
              <m:rPr>
                <m:sty m:val="p"/>
              </m:rPr>
              <w:rPr>
                <w:rFonts w:ascii="Cambria Math" w:eastAsiaTheme="minorEastAsia" w:hAnsi="Cambria Math"/>
                <w:lang w:val="en-US"/>
              </w:rPr>
              <m:t>min</m:t>
            </m:r>
          </m:fName>
          <m:e>
            <m:d>
              <m:dPr>
                <m:begChr m:val="{"/>
                <m:endChr m:val="}"/>
                <m:ctrlPr>
                  <w:rPr>
                    <w:rFonts w:ascii="Cambria Math" w:eastAsiaTheme="minorEastAsia" w:hAnsi="Cambria Math"/>
                    <w:i/>
                    <w:iCs/>
                    <w:lang w:val="de-CH"/>
                  </w:rPr>
                </m:ctrlPr>
              </m:dPr>
              <m:e>
                <m:r>
                  <w:rPr>
                    <w:rFonts w:ascii="Cambria Math" w:eastAsiaTheme="minorEastAsia" w:hAnsi="Cambria Math"/>
                    <w:lang w:val="en-US"/>
                  </w:rPr>
                  <m:t>7-0,3-1,6-1</m:t>
                </m:r>
              </m:e>
            </m:d>
            <m:r>
              <w:rPr>
                <w:rFonts w:ascii="Cambria Math" w:eastAsiaTheme="minorEastAsia" w:hAnsi="Cambria Math"/>
                <w:lang w:val="en-US"/>
              </w:rPr>
              <m:t>=2&gt;0</m:t>
            </m:r>
          </m:e>
        </m:func>
      </m:oMath>
      <w:r w:rsidRPr="00C207DF">
        <w:rPr>
          <w:rFonts w:ascii="Cambria Math" w:eastAsiaTheme="minorEastAsia" w:hAnsi="Cambria Math"/>
          <w:i/>
          <w:iCs/>
          <w:lang w:val="en-US"/>
        </w:rPr>
        <w:t>.</w:t>
      </w:r>
    </w:p>
    <w:p w14:paraId="3B11092C" w14:textId="77777777" w:rsidR="00FC7585" w:rsidRPr="00C207DF" w:rsidRDefault="00FC7585" w:rsidP="00FC7585">
      <w:pPr>
        <w:pStyle w:val="ListParagraph"/>
        <w:spacing w:before="120"/>
        <w:ind w:left="993"/>
        <w:rPr>
          <w:rFonts w:ascii="Arial" w:hAnsi="Arial" w:cs="Arial"/>
        </w:rPr>
      </w:pPr>
    </w:p>
    <w:p w14:paraId="1799C104" w14:textId="77777777" w:rsidR="00FC7585" w:rsidRDefault="00FC7585" w:rsidP="00FC7585">
      <w:pPr>
        <w:pStyle w:val="ListParagraph"/>
        <w:numPr>
          <w:ilvl w:val="1"/>
          <w:numId w:val="10"/>
        </w:numPr>
        <w:spacing w:before="120"/>
        <w:ind w:left="993"/>
        <w:rPr>
          <w:rFonts w:ascii="Arial" w:hAnsi="Arial" w:cs="Arial"/>
        </w:rPr>
      </w:pPr>
      <w:r w:rsidRPr="00C207DF">
        <w:rPr>
          <w:rFonts w:eastAsiaTheme="minorEastAsia"/>
          <w:b/>
          <w:bCs/>
          <w:color w:val="FF0000"/>
          <w:lang w:val="en-US"/>
        </w:rPr>
        <w:t>[2 marks]</w:t>
      </w:r>
      <w:r w:rsidRPr="00C207DF">
        <w:rPr>
          <w:rFonts w:eastAsiaTheme="minorEastAsia"/>
          <w:lang w:val="en-US"/>
        </w:rPr>
        <w:t xml:space="preserve"> The value of the maximal flow is bounded by the capacity of an S-T cut. </w:t>
      </w:r>
      <w:r w:rsidRPr="00C207DF">
        <w:rPr>
          <w:rFonts w:eastAsiaTheme="minorEastAsia"/>
          <w:b/>
          <w:bCs/>
          <w:color w:val="FF0000"/>
          <w:lang w:val="en-US"/>
        </w:rPr>
        <w:t>[+1, even if implicit]</w:t>
      </w:r>
      <w:r w:rsidRPr="00C207DF">
        <w:rPr>
          <w:rFonts w:eastAsiaTheme="minorEastAsia"/>
          <w:lang w:val="en-US"/>
        </w:rPr>
        <w:t xml:space="preserve"> Since the capacity of the S-T cut induced by </w:t>
      </w:r>
      <m:oMath>
        <m:d>
          <m:dPr>
            <m:begChr m:val="{"/>
            <m:endChr m:val="}"/>
            <m:ctrlPr>
              <w:rPr>
                <w:rFonts w:ascii="Cambria Math" w:eastAsiaTheme="minorEastAsia" w:hAnsi="Cambria Math"/>
                <w:i/>
                <w:lang w:val="en-US"/>
              </w:rPr>
            </m:ctrlPr>
          </m:dPr>
          <m:e>
            <m:r>
              <w:rPr>
                <w:rFonts w:ascii="Cambria Math" w:eastAsiaTheme="minorEastAsia" w:hAnsi="Cambria Math"/>
                <w:lang w:val="en-US"/>
              </w:rPr>
              <m:t>T</m:t>
            </m:r>
          </m:e>
        </m:d>
      </m:oMath>
      <w:r w:rsidRPr="00C207DF">
        <w:rPr>
          <w:rFonts w:eastAsiaTheme="minorEastAsia"/>
          <w:lang w:val="en-US"/>
        </w:rPr>
        <w:t xml:space="preserve"> is 4+6 = 10, the value of the maximal flow is not greater than 10.</w:t>
      </w:r>
      <w:r w:rsidRPr="00C207DF">
        <w:rPr>
          <w:rFonts w:eastAsiaTheme="minorEastAsia"/>
          <w:b/>
          <w:bCs/>
          <w:lang w:val="en-US"/>
        </w:rPr>
        <w:t xml:space="preserve"> </w:t>
      </w:r>
      <w:r w:rsidRPr="00C207DF">
        <w:rPr>
          <w:rFonts w:eastAsiaTheme="minorEastAsia"/>
          <w:b/>
          <w:bCs/>
          <w:color w:val="FF0000"/>
          <w:lang w:val="en-US"/>
        </w:rPr>
        <w:t>[+1]</w:t>
      </w:r>
    </w:p>
    <w:p w14:paraId="008E7CBD" w14:textId="3B02EF77" w:rsidR="00FC7585" w:rsidRDefault="00FC7585" w:rsidP="00FC7585">
      <w:pPr>
        <w:rPr>
          <w:rFonts w:eastAsiaTheme="minorEastAsia" w:cstheme="minorHAnsi"/>
          <w:color w:val="FF0000"/>
        </w:rPr>
      </w:pPr>
    </w:p>
    <w:p w14:paraId="755420AB" w14:textId="77777777" w:rsidR="00FC7585" w:rsidRPr="00351FB7" w:rsidRDefault="00FC7585" w:rsidP="00FC7585">
      <w:pPr>
        <w:pStyle w:val="ListParagraph"/>
        <w:numPr>
          <w:ilvl w:val="0"/>
          <w:numId w:val="10"/>
        </w:numPr>
        <w:rPr>
          <w:rFonts w:eastAsiaTheme="minorEastAsia"/>
          <w:iCs/>
          <w:lang w:val="en-US"/>
        </w:rPr>
      </w:pPr>
    </w:p>
    <w:p w14:paraId="3776414D" w14:textId="3A5C3A48" w:rsidR="00FC7585" w:rsidRPr="00351FB7" w:rsidRDefault="00FC7585" w:rsidP="00FC7585">
      <w:pPr>
        <w:pStyle w:val="ListParagraph"/>
        <w:numPr>
          <w:ilvl w:val="1"/>
          <w:numId w:val="10"/>
        </w:numPr>
        <w:rPr>
          <w:rFonts w:eastAsiaTheme="minorEastAsia"/>
          <w:iCs/>
          <w:lang w:val="en-US"/>
        </w:rPr>
      </w:pPr>
      <w:r w:rsidRPr="00351FB7">
        <w:rPr>
          <w:rFonts w:cstheme="minorHAnsi"/>
          <w:b/>
          <w:bCs/>
          <w:color w:val="FF0000"/>
          <w:lang w:val="en-US"/>
        </w:rPr>
        <w:t>[</w:t>
      </w:r>
      <w:r>
        <w:rPr>
          <w:rFonts w:cstheme="minorHAnsi"/>
          <w:b/>
          <w:bCs/>
          <w:color w:val="FF0000"/>
          <w:lang w:val="en-US"/>
        </w:rPr>
        <w:t>3</w:t>
      </w:r>
      <w:r w:rsidRPr="00351FB7">
        <w:rPr>
          <w:rFonts w:cstheme="minorHAnsi"/>
          <w:b/>
          <w:bCs/>
          <w:color w:val="FF0000"/>
          <w:lang w:val="en-US"/>
        </w:rPr>
        <w:t xml:space="preserve"> </w:t>
      </w:r>
      <w:proofErr w:type="gramStart"/>
      <w:r w:rsidRPr="00351FB7">
        <w:rPr>
          <w:rFonts w:cstheme="minorHAnsi"/>
          <w:b/>
          <w:bCs/>
          <w:color w:val="FF0000"/>
          <w:lang w:val="en-US"/>
        </w:rPr>
        <w:t>marks]</w:t>
      </w:r>
      <w:r w:rsidRPr="00351FB7">
        <w:rPr>
          <w:rFonts w:cstheme="minorHAnsi"/>
          <w:b/>
          <w:bCs/>
          <w:lang w:val="en-US"/>
        </w:rPr>
        <w:t xml:space="preserve"> </w:t>
      </w:r>
      <w:r w:rsidRPr="00351FB7">
        <w:rPr>
          <w:rFonts w:cstheme="minorHAnsi"/>
          <w:lang w:val="en-US"/>
        </w:rPr>
        <w:t xml:space="preserve"> </w:t>
      </w:r>
      <w:r w:rsidRPr="00351FB7">
        <w:rPr>
          <w:rFonts w:eastAsiaTheme="minorEastAsia"/>
          <w:lang w:val="en-US"/>
        </w:rPr>
        <w:t>First</w:t>
      </w:r>
      <w:proofErr w:type="gramEnd"/>
      <w:r w:rsidRPr="00351FB7">
        <w:rPr>
          <w:rFonts w:eastAsiaTheme="minorEastAsia"/>
          <w:lang w:val="en-US"/>
        </w:rPr>
        <w:t xml:space="preserve">, we set </w:t>
      </w:r>
      <m:oMath>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eastAsiaTheme="minorEastAsia" w:hAnsi="Cambria Math"/>
                <w:lang w:val="en-US"/>
              </w:rPr>
              <m:t>O</m:t>
            </m:r>
          </m:e>
        </m:d>
        <m:r>
          <w:rPr>
            <w:rFonts w:ascii="Cambria Math" w:eastAsiaTheme="minorEastAsia" w:hAnsi="Cambria Math"/>
            <w:lang w:val="en-US"/>
          </w:rPr>
          <m:t>, 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r>
              <w:rPr>
                <w:rFonts w:ascii="Cambria Math" w:eastAsiaTheme="minorEastAsia" w:hAnsi="Cambria Math"/>
                <w:lang w:val="en-US"/>
              </w:rPr>
              <m:t>, ∅</m:t>
            </m:r>
          </m:e>
        </m:d>
      </m:oMath>
      <w:r w:rsidRPr="00351FB7">
        <w:rPr>
          <w:rFonts w:eastAsiaTheme="minorEastAsia"/>
          <w:iCs/>
          <w:lang w:val="en-US"/>
        </w:rPr>
        <w:t xml:space="preserve">. Then, in each step we identify the cut-set </w:t>
      </w:r>
      <m:oMath>
        <m:r>
          <w:rPr>
            <w:rFonts w:ascii="Cambria Math" w:eastAsiaTheme="minorEastAsia" w:hAnsi="Cambria Math"/>
            <w:lang w:val="en-US"/>
          </w:rPr>
          <m:t>C(N,</m:t>
        </m:r>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k</m:t>
            </m:r>
          </m:sub>
        </m:sSub>
        <m:r>
          <w:rPr>
            <w:rFonts w:ascii="Cambria Math" w:eastAsiaTheme="minorEastAsia" w:hAnsi="Cambria Math"/>
            <w:lang w:val="en-US"/>
          </w:rPr>
          <m:t>)</m:t>
        </m:r>
      </m:oMath>
      <w:r w:rsidRPr="00351FB7">
        <w:rPr>
          <w:rFonts w:eastAsiaTheme="minorEastAsia"/>
          <w:iCs/>
          <w:lang w:val="en-US"/>
        </w:rPr>
        <w:t xml:space="preserve">, identify an edge </w:t>
      </w:r>
      <m:oMath>
        <m:r>
          <w:rPr>
            <w:rFonts w:ascii="Cambria Math" w:eastAsiaTheme="minorEastAsia" w:hAnsi="Cambria Math"/>
            <w:lang w:val="en-US"/>
          </w:rPr>
          <m:t>e</m:t>
        </m:r>
      </m:oMath>
      <w:r w:rsidRPr="00351FB7">
        <w:rPr>
          <w:rFonts w:eastAsiaTheme="minorEastAsia"/>
          <w:iCs/>
          <w:lang w:val="en-US"/>
        </w:rPr>
        <w:t xml:space="preserve"> in </w:t>
      </w:r>
      <m:oMath>
        <m:r>
          <w:rPr>
            <w:rFonts w:ascii="Cambria Math" w:eastAsiaTheme="minorEastAsia" w:hAnsi="Cambria Math"/>
            <w:lang w:val="en-US"/>
          </w:rPr>
          <m:t>C(N,</m:t>
        </m:r>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k</m:t>
            </m:r>
          </m:sub>
        </m:sSub>
        <m:r>
          <w:rPr>
            <w:rFonts w:ascii="Cambria Math" w:eastAsiaTheme="minorEastAsia" w:hAnsi="Cambria Math"/>
            <w:lang w:val="en-US"/>
          </w:rPr>
          <m:t>)</m:t>
        </m:r>
      </m:oMath>
      <w:r w:rsidRPr="00351FB7">
        <w:rPr>
          <w:rFonts w:eastAsiaTheme="minorEastAsia"/>
          <w:iCs/>
          <w:lang w:val="en-US"/>
        </w:rPr>
        <w:t xml:space="preserve"> with minimal weight, expand </w:t>
      </w:r>
      <m:oMath>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k</m:t>
            </m:r>
          </m:sub>
        </m:sSub>
      </m:oMath>
      <w:r w:rsidRPr="00351FB7">
        <w:rPr>
          <w:rFonts w:eastAsiaTheme="minorEastAsia"/>
          <w:iCs/>
          <w:lang w:val="en-US"/>
        </w:rPr>
        <w:t xml:space="preserve"> by adding a new node from this edge, and add the edge to the tree. Here is the generated sequence and the resulting graph. </w:t>
      </w:r>
    </w:p>
    <w:p w14:paraId="4EB3EBAE" w14:textId="77777777" w:rsidR="00FC7585" w:rsidRPr="004A2703" w:rsidRDefault="00FC7585" w:rsidP="00FC7585">
      <w:pPr>
        <w:pStyle w:val="ListParagraph"/>
        <w:numPr>
          <w:ilvl w:val="2"/>
          <w:numId w:val="10"/>
        </w:numPr>
        <w:rPr>
          <w:rFonts w:eastAsiaTheme="minorEastAsia"/>
          <w:iCs/>
          <w:color w:val="000000" w:themeColor="text1"/>
          <w:lang w:val="en-US"/>
        </w:rPr>
      </w:pPr>
      <m:oMath>
        <m:r>
          <w:rPr>
            <w:rFonts w:ascii="Cambria Math" w:eastAsiaTheme="minorEastAsia" w:hAnsi="Cambria Math"/>
            <w:color w:val="000000" w:themeColor="text1"/>
            <w:lang w:val="en-US"/>
          </w:rPr>
          <m:t>C</m:t>
        </m:r>
        <m:d>
          <m:dPr>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N,</m:t>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0</m:t>
                </m:r>
              </m:sub>
            </m:sSub>
          </m:e>
        </m:d>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OA, OB,OC</m:t>
            </m:r>
          </m:e>
        </m:d>
        <m:r>
          <w:rPr>
            <w:rFonts w:ascii="Cambria Math" w:eastAsiaTheme="minorEastAsia" w:hAnsi="Cambria Math"/>
            <w:color w:val="000000" w:themeColor="text1"/>
            <w:lang w:val="en-US"/>
          </w:rPr>
          <m:t xml:space="preserve">, e=OB, </m:t>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1</m:t>
            </m:r>
          </m:sub>
        </m:sSub>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O,B</m:t>
            </m:r>
          </m:e>
        </m:d>
        <m:r>
          <w:rPr>
            <w:rFonts w:ascii="Cambria Math" w:eastAsiaTheme="minorEastAsia" w:hAnsi="Cambria Math"/>
            <w:color w:val="000000" w:themeColor="text1"/>
            <w:lang w:val="en-US"/>
          </w:rPr>
          <m:t xml:space="preserve">, </m:t>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T</m:t>
            </m:r>
          </m:e>
          <m:sub>
            <m:r>
              <w:rPr>
                <w:rFonts w:ascii="Cambria Math" w:eastAsiaTheme="minorEastAsia" w:hAnsi="Cambria Math"/>
                <w:color w:val="000000" w:themeColor="text1"/>
                <w:lang w:val="en-US"/>
              </w:rPr>
              <m:t>1</m:t>
            </m:r>
          </m:sub>
        </m:sSub>
        <m:r>
          <w:rPr>
            <w:rFonts w:ascii="Cambria Math" w:eastAsiaTheme="minorEastAsia" w:hAnsi="Cambria Math"/>
            <w:color w:val="000000" w:themeColor="text1"/>
            <w:lang w:val="en-US"/>
          </w:rPr>
          <m:t>=</m:t>
        </m:r>
        <m:d>
          <m:dPr>
            <m:begChr m:val="{"/>
            <m:ctrlPr>
              <w:rPr>
                <w:rFonts w:ascii="Cambria Math" w:eastAsiaTheme="minorEastAsia" w:hAnsi="Cambria Math"/>
                <w:i/>
                <w:iCs/>
                <w:color w:val="000000" w:themeColor="text1"/>
                <w:lang w:val="en-US"/>
              </w:rPr>
            </m:ctrlPr>
          </m:dPr>
          <m:e>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1</m:t>
                </m:r>
              </m:sub>
            </m:sSub>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OB</m:t>
                </m:r>
              </m:e>
            </m:d>
          </m:e>
        </m:d>
      </m:oMath>
    </w:p>
    <w:p w14:paraId="676561B4" w14:textId="77777777" w:rsidR="00FC7585" w:rsidRPr="004A2703" w:rsidRDefault="00FC7585" w:rsidP="00FC7585">
      <w:pPr>
        <w:pStyle w:val="ListParagraph"/>
        <w:numPr>
          <w:ilvl w:val="2"/>
          <w:numId w:val="10"/>
        </w:numPr>
        <w:rPr>
          <w:rFonts w:eastAsiaTheme="minorEastAsia"/>
          <w:iCs/>
          <w:color w:val="000000" w:themeColor="text1"/>
          <w:lang w:val="en-US"/>
        </w:rPr>
      </w:pPr>
      <m:oMath>
        <m:r>
          <w:rPr>
            <w:rFonts w:ascii="Cambria Math" w:eastAsiaTheme="minorEastAsia" w:hAnsi="Cambria Math"/>
            <w:color w:val="000000" w:themeColor="text1"/>
            <w:lang w:val="en-US"/>
          </w:rPr>
          <m:t>C</m:t>
        </m:r>
        <m:d>
          <m:dPr>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N,</m:t>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1</m:t>
                </m:r>
              </m:sub>
            </m:sSub>
          </m:e>
        </m:d>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OA, OC,BA,BD,BE,BC</m:t>
            </m:r>
          </m:e>
        </m:d>
        <m:r>
          <w:rPr>
            <w:rFonts w:ascii="Cambria Math" w:eastAsiaTheme="minorEastAsia" w:hAnsi="Cambria Math"/>
            <w:color w:val="000000" w:themeColor="text1"/>
            <w:lang w:val="en-US"/>
          </w:rPr>
          <m:t xml:space="preserve">, e=BD, </m:t>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2</m:t>
            </m:r>
          </m:sub>
        </m:sSub>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O,B,D</m:t>
            </m:r>
          </m:e>
        </m:d>
        <m:r>
          <w:rPr>
            <w:rFonts w:ascii="Cambria Math" w:eastAsiaTheme="minorEastAsia" w:hAnsi="Cambria Math"/>
            <w:color w:val="000000" w:themeColor="text1"/>
            <w:lang w:val="en-US"/>
          </w:rPr>
          <m:t xml:space="preserve">, </m:t>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T</m:t>
            </m:r>
          </m:e>
          <m:sub>
            <m:r>
              <w:rPr>
                <w:rFonts w:ascii="Cambria Math" w:eastAsiaTheme="minorEastAsia" w:hAnsi="Cambria Math"/>
                <w:color w:val="000000" w:themeColor="text1"/>
                <w:lang w:val="en-US"/>
              </w:rPr>
              <m:t>2</m:t>
            </m:r>
          </m:sub>
        </m:sSub>
        <m:r>
          <w:rPr>
            <w:rFonts w:ascii="Cambria Math" w:eastAsiaTheme="minorEastAsia" w:hAnsi="Cambria Math"/>
            <w:color w:val="000000" w:themeColor="text1"/>
            <w:lang w:val="en-US"/>
          </w:rPr>
          <m:t>=</m:t>
        </m:r>
        <m:d>
          <m:dPr>
            <m:begChr m:val="{"/>
            <m:ctrlPr>
              <w:rPr>
                <w:rFonts w:ascii="Cambria Math" w:eastAsiaTheme="minorEastAsia" w:hAnsi="Cambria Math"/>
                <w:i/>
                <w:iCs/>
                <w:color w:val="000000" w:themeColor="text1"/>
                <w:lang w:val="en-US"/>
              </w:rPr>
            </m:ctrlPr>
          </m:dPr>
          <m:e>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2</m:t>
                </m:r>
              </m:sub>
            </m:sSub>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OB,BD</m:t>
                </m:r>
              </m:e>
            </m:d>
          </m:e>
        </m:d>
      </m:oMath>
    </w:p>
    <w:p w14:paraId="37621B05" w14:textId="77777777" w:rsidR="00FC7585" w:rsidRPr="004A2703" w:rsidRDefault="00FC7585" w:rsidP="00FC7585">
      <w:pPr>
        <w:pStyle w:val="ListParagraph"/>
        <w:numPr>
          <w:ilvl w:val="2"/>
          <w:numId w:val="10"/>
        </w:numPr>
        <w:rPr>
          <w:rFonts w:eastAsiaTheme="minorEastAsia"/>
          <w:iCs/>
          <w:color w:val="000000" w:themeColor="text1"/>
          <w:lang w:val="en-US"/>
        </w:rPr>
      </w:pPr>
      <m:oMath>
        <m:r>
          <w:rPr>
            <w:rFonts w:ascii="Cambria Math" w:eastAsiaTheme="minorEastAsia" w:hAnsi="Cambria Math"/>
            <w:color w:val="000000" w:themeColor="text1"/>
            <w:lang w:val="en-US"/>
          </w:rPr>
          <m:t>C</m:t>
        </m:r>
        <m:d>
          <m:dPr>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N,</m:t>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2</m:t>
                </m:r>
              </m:sub>
            </m:sSub>
          </m:e>
        </m:d>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OC,BC,BE,DE,DA,BA,OA</m:t>
            </m:r>
          </m:e>
        </m:d>
        <m:r>
          <w:rPr>
            <w:rFonts w:ascii="Cambria Math" w:eastAsiaTheme="minorEastAsia" w:hAnsi="Cambria Math"/>
            <w:color w:val="000000" w:themeColor="text1"/>
            <w:lang w:val="en-US"/>
          </w:rPr>
          <m:t xml:space="preserve">, e=DE, </m:t>
        </m:r>
        <m:r>
          <m:rPr>
            <m:sty m:val="p"/>
          </m:rPr>
          <w:rPr>
            <w:rFonts w:ascii="Cambria Math" w:eastAsiaTheme="minorEastAsia" w:hAnsi="Cambria Math"/>
            <w:color w:val="000000" w:themeColor="text1"/>
            <w:lang w:val="en-US"/>
          </w:rPr>
          <w:br/>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3</m:t>
            </m:r>
          </m:sub>
        </m:sSub>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O,B,D,E</m:t>
            </m:r>
          </m:e>
        </m:d>
        <m:r>
          <w:rPr>
            <w:rFonts w:ascii="Cambria Math" w:eastAsiaTheme="minorEastAsia" w:hAnsi="Cambria Math"/>
            <w:color w:val="000000" w:themeColor="text1"/>
            <w:lang w:val="en-US"/>
          </w:rPr>
          <m:t xml:space="preserve">,  </m:t>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T</m:t>
            </m:r>
          </m:e>
          <m:sub>
            <m:r>
              <w:rPr>
                <w:rFonts w:ascii="Cambria Math" w:eastAsiaTheme="minorEastAsia" w:hAnsi="Cambria Math"/>
                <w:color w:val="000000" w:themeColor="text1"/>
                <w:lang w:val="en-US"/>
              </w:rPr>
              <m:t>3</m:t>
            </m:r>
          </m:sub>
        </m:sSub>
        <m:r>
          <w:rPr>
            <w:rFonts w:ascii="Cambria Math" w:eastAsiaTheme="minorEastAsia" w:hAnsi="Cambria Math"/>
            <w:color w:val="000000" w:themeColor="text1"/>
            <w:lang w:val="en-US"/>
          </w:rPr>
          <m:t>=</m:t>
        </m:r>
        <m:d>
          <m:dPr>
            <m:begChr m:val="{"/>
            <m:ctrlPr>
              <w:rPr>
                <w:rFonts w:ascii="Cambria Math" w:eastAsiaTheme="minorEastAsia" w:hAnsi="Cambria Math"/>
                <w:i/>
                <w:iCs/>
                <w:color w:val="000000" w:themeColor="text1"/>
                <w:lang w:val="en-US"/>
              </w:rPr>
            </m:ctrlPr>
          </m:dPr>
          <m:e>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3</m:t>
                </m:r>
              </m:sub>
            </m:sSub>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OB,BD,DE</m:t>
                </m:r>
              </m:e>
            </m:d>
          </m:e>
        </m:d>
        <m:r>
          <w:rPr>
            <w:rFonts w:ascii="Cambria Math" w:eastAsiaTheme="minorEastAsia" w:hAnsi="Cambria Math"/>
            <w:color w:val="000000" w:themeColor="text1"/>
            <w:lang w:val="en-US"/>
          </w:rPr>
          <m:t xml:space="preserve"> </m:t>
        </m:r>
      </m:oMath>
      <w:r w:rsidRPr="004A2703">
        <w:rPr>
          <w:rFonts w:eastAsiaTheme="minorEastAsia"/>
          <w:iCs/>
          <w:color w:val="000000" w:themeColor="text1"/>
          <w:lang w:val="en-US"/>
        </w:rPr>
        <w:t xml:space="preserve"> </w:t>
      </w:r>
    </w:p>
    <w:p w14:paraId="49B3667B" w14:textId="77777777" w:rsidR="00FC7585" w:rsidRPr="004A2703" w:rsidRDefault="00FC7585" w:rsidP="00FC7585">
      <w:pPr>
        <w:pStyle w:val="ListParagraph"/>
        <w:numPr>
          <w:ilvl w:val="2"/>
          <w:numId w:val="10"/>
        </w:numPr>
        <w:rPr>
          <w:rFonts w:eastAsiaTheme="minorEastAsia"/>
          <w:iCs/>
          <w:color w:val="000000" w:themeColor="text1"/>
          <w:lang w:val="en-US"/>
        </w:rPr>
      </w:pPr>
      <m:oMath>
        <m:r>
          <w:rPr>
            <w:rFonts w:ascii="Cambria Math" w:eastAsiaTheme="minorEastAsia" w:hAnsi="Cambria Math"/>
            <w:color w:val="000000" w:themeColor="text1"/>
            <w:lang w:val="en-US"/>
          </w:rPr>
          <m:t>C</m:t>
        </m:r>
        <m:d>
          <m:dPr>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N,</m:t>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3</m:t>
                </m:r>
              </m:sub>
            </m:sSub>
          </m:e>
        </m:d>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DA,BA,OA,OC,BC,EC,ET</m:t>
            </m:r>
          </m:e>
        </m:d>
        <m:r>
          <w:rPr>
            <w:rFonts w:ascii="Cambria Math" w:eastAsiaTheme="minorEastAsia" w:hAnsi="Cambria Math"/>
            <w:color w:val="000000" w:themeColor="text1"/>
            <w:lang w:val="en-US"/>
          </w:rPr>
          <m:t xml:space="preserve">, e=EC, </m:t>
        </m:r>
        <m:r>
          <m:rPr>
            <m:sty m:val="p"/>
          </m:rPr>
          <w:rPr>
            <w:rFonts w:ascii="Cambria Math" w:eastAsiaTheme="minorEastAsia" w:hAnsi="Cambria Math"/>
            <w:color w:val="000000" w:themeColor="text1"/>
            <w:lang w:val="en-US"/>
          </w:rPr>
          <w:br/>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4</m:t>
            </m:r>
          </m:sub>
        </m:sSub>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O,B,D,E,C</m:t>
            </m:r>
          </m:e>
        </m:d>
        <m:r>
          <w:rPr>
            <w:rFonts w:ascii="Cambria Math" w:eastAsiaTheme="minorEastAsia" w:hAnsi="Cambria Math"/>
            <w:color w:val="000000" w:themeColor="text1"/>
            <w:lang w:val="en-US"/>
          </w:rPr>
          <m:t xml:space="preserve">,  </m:t>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T</m:t>
            </m:r>
          </m:e>
          <m:sub>
            <m:r>
              <w:rPr>
                <w:rFonts w:ascii="Cambria Math" w:eastAsiaTheme="minorEastAsia" w:hAnsi="Cambria Math"/>
                <w:color w:val="000000" w:themeColor="text1"/>
                <w:lang w:val="en-US"/>
              </w:rPr>
              <m:t>4</m:t>
            </m:r>
          </m:sub>
        </m:sSub>
        <m:r>
          <w:rPr>
            <w:rFonts w:ascii="Cambria Math" w:eastAsiaTheme="minorEastAsia" w:hAnsi="Cambria Math"/>
            <w:color w:val="000000" w:themeColor="text1"/>
            <w:lang w:val="en-US"/>
          </w:rPr>
          <m:t>=</m:t>
        </m:r>
        <m:d>
          <m:dPr>
            <m:begChr m:val="{"/>
            <m:ctrlPr>
              <w:rPr>
                <w:rFonts w:ascii="Cambria Math" w:eastAsiaTheme="minorEastAsia" w:hAnsi="Cambria Math"/>
                <w:i/>
                <w:iCs/>
                <w:color w:val="000000" w:themeColor="text1"/>
                <w:lang w:val="en-US"/>
              </w:rPr>
            </m:ctrlPr>
          </m:dPr>
          <m:e>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4</m:t>
                </m:r>
              </m:sub>
            </m:sSub>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OB,BD,DE,EC</m:t>
                </m:r>
              </m:e>
            </m:d>
          </m:e>
        </m:d>
      </m:oMath>
      <w:r w:rsidRPr="004A2703">
        <w:rPr>
          <w:rFonts w:eastAsiaTheme="minorEastAsia"/>
          <w:iCs/>
          <w:color w:val="000000" w:themeColor="text1"/>
          <w:lang w:val="en-US"/>
        </w:rPr>
        <w:t xml:space="preserve"> </w:t>
      </w:r>
    </w:p>
    <w:p w14:paraId="026F6A75" w14:textId="77777777" w:rsidR="00FC7585" w:rsidRPr="004A2703" w:rsidRDefault="00FC7585" w:rsidP="00FC7585">
      <w:pPr>
        <w:pStyle w:val="ListParagraph"/>
        <w:numPr>
          <w:ilvl w:val="2"/>
          <w:numId w:val="10"/>
        </w:numPr>
        <w:rPr>
          <w:rFonts w:eastAsiaTheme="minorEastAsia"/>
          <w:iCs/>
          <w:color w:val="000000" w:themeColor="text1"/>
          <w:lang w:val="en-US"/>
        </w:rPr>
      </w:pPr>
      <m:oMath>
        <m:r>
          <w:rPr>
            <w:rFonts w:ascii="Cambria Math" w:eastAsiaTheme="minorEastAsia" w:hAnsi="Cambria Math"/>
            <w:color w:val="000000" w:themeColor="text1"/>
            <w:lang w:val="en-US"/>
          </w:rPr>
          <m:t>C</m:t>
        </m:r>
        <m:d>
          <m:dPr>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N,</m:t>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4</m:t>
                </m:r>
              </m:sub>
            </m:sSub>
          </m:e>
        </m:d>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DA,BA,OA,ET,CT</m:t>
            </m:r>
          </m:e>
        </m:d>
        <m:r>
          <w:rPr>
            <w:rFonts w:ascii="Cambria Math" w:eastAsiaTheme="minorEastAsia" w:hAnsi="Cambria Math"/>
            <w:color w:val="000000" w:themeColor="text1"/>
            <w:lang w:val="en-US"/>
          </w:rPr>
          <m:t xml:space="preserve">, e=BA, </m:t>
        </m:r>
        <m:r>
          <m:rPr>
            <m:sty m:val="p"/>
          </m:rPr>
          <w:rPr>
            <w:rFonts w:ascii="Cambria Math" w:eastAsiaTheme="minorEastAsia" w:hAnsi="Cambria Math"/>
            <w:color w:val="000000" w:themeColor="text1"/>
            <w:lang w:val="en-US"/>
          </w:rPr>
          <w:br/>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5</m:t>
            </m:r>
          </m:sub>
        </m:sSub>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O,B,D,E,C,A</m:t>
            </m:r>
          </m:e>
        </m:d>
        <m:r>
          <w:rPr>
            <w:rFonts w:ascii="Cambria Math" w:eastAsiaTheme="minorEastAsia" w:hAnsi="Cambria Math"/>
            <w:color w:val="000000" w:themeColor="text1"/>
            <w:lang w:val="en-US"/>
          </w:rPr>
          <m:t xml:space="preserve">,  </m:t>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T</m:t>
            </m:r>
          </m:e>
          <m:sub>
            <m:r>
              <w:rPr>
                <w:rFonts w:ascii="Cambria Math" w:eastAsiaTheme="minorEastAsia" w:hAnsi="Cambria Math"/>
                <w:color w:val="000000" w:themeColor="text1"/>
                <w:lang w:val="en-US"/>
              </w:rPr>
              <m:t>4</m:t>
            </m:r>
          </m:sub>
        </m:sSub>
        <m:r>
          <w:rPr>
            <w:rFonts w:ascii="Cambria Math" w:eastAsiaTheme="minorEastAsia" w:hAnsi="Cambria Math"/>
            <w:color w:val="000000" w:themeColor="text1"/>
            <w:lang w:val="en-US"/>
          </w:rPr>
          <m:t>=</m:t>
        </m:r>
        <m:d>
          <m:dPr>
            <m:begChr m:val="{"/>
            <m:ctrlPr>
              <w:rPr>
                <w:rFonts w:ascii="Cambria Math" w:eastAsiaTheme="minorEastAsia" w:hAnsi="Cambria Math"/>
                <w:i/>
                <w:iCs/>
                <w:color w:val="000000" w:themeColor="text1"/>
                <w:lang w:val="en-US"/>
              </w:rPr>
            </m:ctrlPr>
          </m:dPr>
          <m:e>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4</m:t>
                </m:r>
              </m:sub>
            </m:sSub>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OB,BD,DE,EC,BA</m:t>
                </m:r>
              </m:e>
            </m:d>
          </m:e>
        </m:d>
      </m:oMath>
      <w:r w:rsidRPr="004A2703">
        <w:rPr>
          <w:rFonts w:eastAsiaTheme="minorEastAsia"/>
          <w:iCs/>
          <w:color w:val="000000" w:themeColor="text1"/>
          <w:lang w:val="en-US"/>
        </w:rPr>
        <w:t xml:space="preserve"> </w:t>
      </w:r>
    </w:p>
    <w:p w14:paraId="0753C1F4" w14:textId="77777777" w:rsidR="00FC7585" w:rsidRPr="00351FB7" w:rsidRDefault="00FC7585" w:rsidP="00FC7585">
      <w:pPr>
        <w:pStyle w:val="ListParagraph"/>
        <w:numPr>
          <w:ilvl w:val="2"/>
          <w:numId w:val="10"/>
        </w:numPr>
        <w:rPr>
          <w:rFonts w:eastAsiaTheme="minorEastAsia"/>
          <w:iCs/>
          <w:lang w:val="en-US"/>
        </w:rPr>
      </w:pPr>
      <m:oMath>
        <m:r>
          <w:rPr>
            <w:rFonts w:ascii="Cambria Math" w:eastAsiaTheme="minorEastAsia" w:hAnsi="Cambria Math"/>
            <w:color w:val="000000" w:themeColor="text1"/>
            <w:lang w:val="en-US"/>
          </w:rPr>
          <w:lastRenderedPageBreak/>
          <m:t>C</m:t>
        </m:r>
        <m:d>
          <m:dPr>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N,</m:t>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5</m:t>
                </m:r>
              </m:sub>
            </m:sSub>
          </m:e>
        </m:d>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ET,CT</m:t>
            </m:r>
          </m:e>
        </m:d>
        <m:r>
          <w:rPr>
            <w:rFonts w:ascii="Cambria Math" w:eastAsiaTheme="minorEastAsia" w:hAnsi="Cambria Math"/>
            <w:color w:val="000000" w:themeColor="text1"/>
            <w:lang w:val="en-US"/>
          </w:rPr>
          <m:t xml:space="preserve">, e=ET, </m:t>
        </m:r>
        <m:r>
          <m:rPr>
            <m:sty m:val="p"/>
          </m:rPr>
          <w:rPr>
            <w:rFonts w:ascii="Cambria Math" w:eastAsiaTheme="minorEastAsia" w:hAnsi="Cambria Math"/>
            <w:color w:val="000000" w:themeColor="text1"/>
            <w:lang w:val="en-US"/>
          </w:rPr>
          <w:br/>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5</m:t>
            </m:r>
          </m:sub>
        </m:sSub>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O,B,D,E,C,A,T</m:t>
            </m:r>
          </m:e>
        </m:d>
        <m:r>
          <w:rPr>
            <w:rFonts w:ascii="Cambria Math" w:eastAsiaTheme="minorEastAsia" w:hAnsi="Cambria Math"/>
            <w:color w:val="000000" w:themeColor="text1"/>
            <w:lang w:val="en-US"/>
          </w:rPr>
          <m:t xml:space="preserve">,  </m:t>
        </m:r>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T</m:t>
            </m:r>
          </m:e>
          <m:sub>
            <m:r>
              <w:rPr>
                <w:rFonts w:ascii="Cambria Math" w:eastAsiaTheme="minorEastAsia" w:hAnsi="Cambria Math"/>
                <w:color w:val="000000" w:themeColor="text1"/>
                <w:lang w:val="en-US"/>
              </w:rPr>
              <m:t>5</m:t>
            </m:r>
          </m:sub>
        </m:sSub>
        <m:r>
          <w:rPr>
            <w:rFonts w:ascii="Cambria Math" w:eastAsiaTheme="minorEastAsia" w:hAnsi="Cambria Math"/>
            <w:color w:val="000000" w:themeColor="text1"/>
            <w:lang w:val="en-US"/>
          </w:rPr>
          <m:t>=</m:t>
        </m:r>
        <m:d>
          <m:dPr>
            <m:begChr m:val="{"/>
            <m:ctrlPr>
              <w:rPr>
                <w:rFonts w:ascii="Cambria Math" w:eastAsiaTheme="minorEastAsia" w:hAnsi="Cambria Math"/>
                <w:i/>
                <w:iCs/>
                <w:color w:val="000000" w:themeColor="text1"/>
                <w:lang w:val="en-US"/>
              </w:rPr>
            </m:ctrlPr>
          </m:dPr>
          <m:e>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K</m:t>
                </m:r>
              </m:e>
              <m:sub>
                <m:r>
                  <w:rPr>
                    <w:rFonts w:ascii="Cambria Math" w:eastAsiaTheme="minorEastAsia" w:hAnsi="Cambria Math"/>
                    <w:color w:val="000000" w:themeColor="text1"/>
                    <w:lang w:val="en-US"/>
                  </w:rPr>
                  <m:t>4</m:t>
                </m:r>
              </m:sub>
            </m:sSub>
            <m:r>
              <w:rPr>
                <w:rFonts w:ascii="Cambria Math" w:eastAsiaTheme="minorEastAsia" w:hAnsi="Cambria Math"/>
                <w:color w:val="000000" w:themeColor="text1"/>
                <w:lang w:val="en-US"/>
              </w:rPr>
              <m:t>,</m:t>
            </m:r>
            <m:d>
              <m:dPr>
                <m:begChr m:val="{"/>
                <m:endChr m:val="}"/>
                <m:ctrlPr>
                  <w:rPr>
                    <w:rFonts w:ascii="Cambria Math" w:eastAsiaTheme="minorEastAsia" w:hAnsi="Cambria Math"/>
                    <w:i/>
                    <w:iCs/>
                    <w:color w:val="000000" w:themeColor="text1"/>
                    <w:lang w:val="en-US"/>
                  </w:rPr>
                </m:ctrlPr>
              </m:dPr>
              <m:e>
                <m:r>
                  <w:rPr>
                    <w:rFonts w:ascii="Cambria Math" w:eastAsiaTheme="minorEastAsia" w:hAnsi="Cambria Math"/>
                    <w:color w:val="000000" w:themeColor="text1"/>
                    <w:lang w:val="en-US"/>
                  </w:rPr>
                  <m:t>OB,BD,DE,EC,ET</m:t>
                </m:r>
              </m:e>
            </m:d>
          </m:e>
        </m:d>
      </m:oMath>
      <w:r w:rsidRPr="004A2703">
        <w:rPr>
          <w:rFonts w:eastAsiaTheme="minorEastAsia"/>
          <w:iCs/>
          <w:color w:val="000000" w:themeColor="text1"/>
          <w:lang w:val="en-US"/>
        </w:rPr>
        <w:t xml:space="preserve"> </w:t>
      </w:r>
      <w:r w:rsidRPr="00F30A23">
        <w:rPr>
          <w:noProof/>
          <w:lang w:val="en-US"/>
        </w:rPr>
        <w:drawing>
          <wp:inline distT="0" distB="0" distL="0" distR="0" wp14:anchorId="2ECA8FA4" wp14:editId="2BF5466B">
            <wp:extent cx="2277973" cy="187667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rcRect l="4454" r="4454"/>
                    <a:stretch>
                      <a:fillRect/>
                    </a:stretch>
                  </pic:blipFill>
                  <pic:spPr bwMode="auto">
                    <a:xfrm>
                      <a:off x="0" y="0"/>
                      <a:ext cx="2277973" cy="1876679"/>
                    </a:xfrm>
                    <a:prstGeom prst="rect">
                      <a:avLst/>
                    </a:prstGeom>
                    <a:ln>
                      <a:noFill/>
                    </a:ln>
                    <a:extLst>
                      <a:ext uri="{53640926-AAD7-44D8-BBD7-CCE9431645EC}">
                        <a14:shadowObscured xmlns:a14="http://schemas.microsoft.com/office/drawing/2010/main"/>
                      </a:ext>
                    </a:extLst>
                  </pic:spPr>
                </pic:pic>
              </a:graphicData>
            </a:graphic>
          </wp:inline>
        </w:drawing>
      </w:r>
    </w:p>
    <w:p w14:paraId="33447101" w14:textId="4E7CEF8B" w:rsidR="00FC7585" w:rsidRPr="00351FB7" w:rsidRDefault="00FC7585" w:rsidP="00FC7585">
      <w:pPr>
        <w:pStyle w:val="ListParagraph"/>
        <w:numPr>
          <w:ilvl w:val="1"/>
          <w:numId w:val="10"/>
        </w:numPr>
        <w:rPr>
          <w:rFonts w:eastAsiaTheme="minorEastAsia" w:cstheme="minorHAnsi"/>
          <w:lang w:val="en-US"/>
        </w:rPr>
      </w:pPr>
      <w:r w:rsidRPr="00351FB7">
        <w:rPr>
          <w:rFonts w:cstheme="minorHAnsi"/>
          <w:b/>
          <w:bCs/>
          <w:color w:val="FF0000"/>
          <w:lang w:val="en-US"/>
        </w:rPr>
        <w:t>[</w:t>
      </w:r>
      <w:r w:rsidR="005E4692">
        <w:rPr>
          <w:rFonts w:cstheme="minorHAnsi"/>
          <w:b/>
          <w:bCs/>
          <w:color w:val="FF0000"/>
          <w:lang w:val="en-US"/>
        </w:rPr>
        <w:t>5</w:t>
      </w:r>
      <w:r w:rsidRPr="00351FB7">
        <w:rPr>
          <w:rFonts w:cstheme="minorHAnsi"/>
          <w:b/>
          <w:bCs/>
          <w:color w:val="FF0000"/>
          <w:lang w:val="en-US"/>
        </w:rPr>
        <w:t xml:space="preserve"> marks] </w:t>
      </w:r>
      <w:r w:rsidRPr="00351FB7">
        <w:rPr>
          <w:rFonts w:cstheme="minorHAnsi"/>
          <w:color w:val="FF0000"/>
          <w:lang w:val="en-US"/>
        </w:rPr>
        <w:t xml:space="preserve"> </w:t>
      </w:r>
      <w:r w:rsidRPr="00351FB7">
        <w:rPr>
          <w:rFonts w:cstheme="minorHAnsi"/>
          <w:lang w:val="en-US"/>
        </w:rPr>
        <w:t>The general form of the minimal spanning tree problem as a linear programming problem reads</w:t>
      </w:r>
      <w:r>
        <w:rPr>
          <w:rFonts w:cstheme="minorHAnsi"/>
          <w:lang w:val="en-US"/>
        </w:rPr>
        <w:br/>
      </w:r>
      <w:r>
        <w:rPr>
          <w:rFonts w:cstheme="minorHAnsi"/>
          <w:lang w:val="en-US"/>
        </w:rPr>
        <w:br/>
      </w:r>
      <m:oMathPara>
        <m:oMath>
          <m:func>
            <m:funcPr>
              <m:ctrlPr>
                <w:rPr>
                  <w:rFonts w:ascii="Cambria Math" w:hAnsi="Cambria Math" w:cstheme="minorHAnsi"/>
                  <w:i/>
                  <w:iCs/>
                  <w:lang w:val="de-CH"/>
                </w:rPr>
              </m:ctrlPr>
            </m:funcPr>
            <m:fName>
              <m:r>
                <m:rPr>
                  <m:sty m:val="p"/>
                </m:rPr>
                <w:rPr>
                  <w:rFonts w:ascii="Cambria Math" w:hAnsi="Cambria Math" w:cstheme="minorHAnsi"/>
                  <w:lang w:val="en-US"/>
                </w:rPr>
                <m:t>min</m:t>
              </m:r>
            </m:fName>
            <m:e>
              <m:nary>
                <m:naryPr>
                  <m:chr m:val="∑"/>
                  <m:supHide m:val="1"/>
                  <m:ctrlPr>
                    <w:rPr>
                      <w:rFonts w:ascii="Cambria Math" w:hAnsi="Cambria Math" w:cstheme="minorHAnsi"/>
                      <w:i/>
                      <w:iCs/>
                      <w:lang w:val="de-CH"/>
                    </w:rPr>
                  </m:ctrlPr>
                </m:naryPr>
                <m:sub>
                  <m:r>
                    <w:rPr>
                      <w:rFonts w:ascii="Cambria Math" w:hAnsi="Cambria Math" w:cstheme="minorHAnsi"/>
                      <w:lang w:val="de-CH"/>
                    </w:rPr>
                    <m:t>e</m:t>
                  </m:r>
                  <m:r>
                    <w:rPr>
                      <w:rFonts w:ascii="Cambria Math" w:hAnsi="Cambria Math" w:cstheme="minorHAnsi"/>
                      <w:lang w:val="en-US"/>
                    </w:rPr>
                    <m:t>∈</m:t>
                  </m:r>
                  <m:r>
                    <w:rPr>
                      <w:rFonts w:ascii="Cambria Math" w:hAnsi="Cambria Math" w:cstheme="minorHAnsi"/>
                      <w:lang w:val="de-CH"/>
                    </w:rPr>
                    <m:t>E</m:t>
                  </m:r>
                </m:sub>
                <m:sup/>
                <m:e>
                  <m:r>
                    <w:rPr>
                      <w:rFonts w:ascii="Cambria Math" w:hAnsi="Cambria Math" w:cstheme="minorHAnsi"/>
                      <w:lang w:val="de-CH"/>
                    </w:rPr>
                    <m:t>w</m:t>
                  </m:r>
                  <m:r>
                    <w:rPr>
                      <w:rFonts w:ascii="Cambria Math" w:hAnsi="Cambria Math" w:cstheme="minorHAnsi"/>
                      <w:lang w:val="en-US"/>
                    </w:rPr>
                    <m:t>(</m:t>
                  </m:r>
                  <m:r>
                    <w:rPr>
                      <w:rFonts w:ascii="Cambria Math" w:hAnsi="Cambria Math" w:cstheme="minorHAnsi"/>
                      <w:lang w:val="de-CH"/>
                    </w:rPr>
                    <m:t>e</m:t>
                  </m:r>
                  <m:r>
                    <w:rPr>
                      <w:rFonts w:ascii="Cambria Math" w:hAnsi="Cambria Math" w:cstheme="minorHAnsi"/>
                      <w:lang w:val="en-US"/>
                    </w:rPr>
                    <m:t>)</m:t>
                  </m:r>
                  <m:sSub>
                    <m:sSubPr>
                      <m:ctrlPr>
                        <w:rPr>
                          <w:rFonts w:ascii="Cambria Math" w:hAnsi="Cambria Math" w:cstheme="minorHAnsi"/>
                          <w:i/>
                          <w:iCs/>
                          <w:lang w:val="de-CH"/>
                        </w:rPr>
                      </m:ctrlPr>
                    </m:sSubPr>
                    <m:e>
                      <m:r>
                        <w:rPr>
                          <w:rFonts w:ascii="Cambria Math" w:hAnsi="Cambria Math" w:cstheme="minorHAnsi"/>
                          <w:lang w:val="de-CH"/>
                        </w:rPr>
                        <m:t>x</m:t>
                      </m:r>
                    </m:e>
                    <m:sub>
                      <m:r>
                        <w:rPr>
                          <w:rFonts w:ascii="Cambria Math" w:hAnsi="Cambria Math" w:cstheme="minorHAnsi"/>
                          <w:lang w:val="de-CH"/>
                        </w:rPr>
                        <m:t>e</m:t>
                      </m:r>
                    </m:sub>
                  </m:sSub>
                </m:e>
              </m:nary>
              <m:r>
                <w:rPr>
                  <w:rFonts w:ascii="Cambria Math" w:hAnsi="Cambria Math" w:cstheme="minorHAnsi"/>
                  <w:lang w:val="en-US"/>
                </w:rPr>
                <m:t> </m:t>
              </m:r>
              <m:r>
                <w:rPr>
                  <w:rFonts w:ascii="Cambria Math" w:hAnsi="Cambria Math" w:cstheme="minorHAnsi"/>
                  <w:lang w:val="de-CH"/>
                </w:rPr>
                <m:t>s</m:t>
              </m:r>
              <m:r>
                <w:rPr>
                  <w:rFonts w:ascii="Cambria Math" w:hAnsi="Cambria Math" w:cstheme="minorHAnsi"/>
                  <w:lang w:val="en-US"/>
                </w:rPr>
                <m:t>.</m:t>
              </m:r>
              <m:r>
                <w:rPr>
                  <w:rFonts w:ascii="Cambria Math" w:hAnsi="Cambria Math" w:cstheme="minorHAnsi"/>
                  <w:lang w:val="de-CH"/>
                </w:rPr>
                <m:t>t</m:t>
              </m:r>
              <m:r>
                <w:rPr>
                  <w:rFonts w:ascii="Cambria Math" w:hAnsi="Cambria Math" w:cstheme="minorHAnsi"/>
                  <w:lang w:val="en-US"/>
                </w:rPr>
                <m:t>. </m:t>
              </m:r>
              <m:d>
                <m:dPr>
                  <m:begChr m:val="{"/>
                  <m:endChr m:val=""/>
                  <m:ctrlPr>
                    <w:rPr>
                      <w:rFonts w:ascii="Cambria Math" w:hAnsi="Cambria Math" w:cstheme="minorHAnsi"/>
                      <w:i/>
                      <w:iCs/>
                      <w:lang w:val="de-CH"/>
                    </w:rPr>
                  </m:ctrlPr>
                </m:dPr>
                <m:e>
                  <m:eqArr>
                    <m:eqArrPr>
                      <m:ctrlPr>
                        <w:rPr>
                          <w:rFonts w:ascii="Cambria Math" w:hAnsi="Cambria Math" w:cstheme="minorHAnsi"/>
                          <w:i/>
                          <w:iCs/>
                          <w:lang w:val="de-CH"/>
                        </w:rPr>
                      </m:ctrlPr>
                    </m:eqArrPr>
                    <m:e>
                      <m:nary>
                        <m:naryPr>
                          <m:chr m:val="∑"/>
                          <m:supHide m:val="1"/>
                          <m:ctrlPr>
                            <w:rPr>
                              <w:rFonts w:ascii="Cambria Math" w:hAnsi="Cambria Math" w:cstheme="minorHAnsi"/>
                              <w:i/>
                              <w:iCs/>
                              <w:lang w:val="de-CH"/>
                            </w:rPr>
                          </m:ctrlPr>
                        </m:naryPr>
                        <m:sub>
                          <m:r>
                            <w:rPr>
                              <w:rFonts w:ascii="Cambria Math" w:hAnsi="Cambria Math" w:cstheme="minorHAnsi"/>
                              <w:lang w:val="de-CH"/>
                            </w:rPr>
                            <m:t>e</m:t>
                          </m:r>
                          <m:r>
                            <w:rPr>
                              <w:rFonts w:ascii="Cambria Math" w:hAnsi="Cambria Math" w:cstheme="minorHAnsi"/>
                              <w:lang w:val="en-US"/>
                            </w:rPr>
                            <m:t>∈</m:t>
                          </m:r>
                          <m:r>
                            <w:rPr>
                              <w:rFonts w:ascii="Cambria Math" w:hAnsi="Cambria Math" w:cstheme="minorHAnsi"/>
                              <w:lang w:val="de-CH"/>
                            </w:rPr>
                            <m:t>E</m:t>
                          </m:r>
                        </m:sub>
                        <m:sup/>
                        <m:e>
                          <m:sSub>
                            <m:sSubPr>
                              <m:ctrlPr>
                                <w:rPr>
                                  <w:rFonts w:ascii="Cambria Math" w:hAnsi="Cambria Math" w:cstheme="minorHAnsi"/>
                                  <w:i/>
                                  <w:iCs/>
                                  <w:lang w:val="de-CH"/>
                                </w:rPr>
                              </m:ctrlPr>
                            </m:sSubPr>
                            <m:e>
                              <m:r>
                                <w:rPr>
                                  <w:rFonts w:ascii="Cambria Math" w:hAnsi="Cambria Math" w:cstheme="minorHAnsi"/>
                                  <w:lang w:val="de-CH"/>
                                </w:rPr>
                                <m:t>x</m:t>
                              </m:r>
                            </m:e>
                            <m:sub>
                              <m:r>
                                <w:rPr>
                                  <w:rFonts w:ascii="Cambria Math" w:hAnsi="Cambria Math" w:cstheme="minorHAnsi"/>
                                  <w:lang w:val="de-CH"/>
                                </w:rPr>
                                <m:t>e</m:t>
                              </m:r>
                            </m:sub>
                          </m:sSub>
                        </m:e>
                      </m:nary>
                      <m:r>
                        <w:rPr>
                          <w:rFonts w:ascii="Cambria Math" w:hAnsi="Cambria Math" w:cstheme="minorHAnsi"/>
                          <w:lang w:val="en-US"/>
                        </w:rPr>
                        <m:t>=</m:t>
                      </m:r>
                      <m:d>
                        <m:dPr>
                          <m:begChr m:val="|"/>
                          <m:endChr m:val="|"/>
                          <m:ctrlPr>
                            <w:rPr>
                              <w:rFonts w:ascii="Cambria Math" w:hAnsi="Cambria Math" w:cstheme="minorHAnsi"/>
                              <w:i/>
                              <w:iCs/>
                              <w:lang w:val="de-CH"/>
                            </w:rPr>
                          </m:ctrlPr>
                        </m:dPr>
                        <m:e>
                          <m:r>
                            <w:rPr>
                              <w:rFonts w:ascii="Cambria Math" w:hAnsi="Cambria Math" w:cstheme="minorHAnsi"/>
                              <w:lang w:val="de-CH"/>
                            </w:rPr>
                            <m:t>V</m:t>
                          </m:r>
                        </m:e>
                      </m:d>
                      <m:r>
                        <w:rPr>
                          <w:rFonts w:ascii="Cambria Math" w:hAnsi="Cambria Math" w:cstheme="minorHAnsi"/>
                          <w:lang w:val="en-US"/>
                        </w:rPr>
                        <m:t>-1</m:t>
                      </m:r>
                    </m:e>
                    <m:e>
                      <m:nary>
                        <m:naryPr>
                          <m:chr m:val="∑"/>
                          <m:supHide m:val="1"/>
                          <m:ctrlPr>
                            <w:rPr>
                              <w:rFonts w:ascii="Cambria Math" w:hAnsi="Cambria Math" w:cstheme="minorHAnsi"/>
                              <w:i/>
                              <w:iCs/>
                              <w:lang w:val="de-CH"/>
                            </w:rPr>
                          </m:ctrlPr>
                        </m:naryPr>
                        <m:sub>
                          <m:r>
                            <w:rPr>
                              <w:rFonts w:ascii="Cambria Math" w:hAnsi="Cambria Math" w:cstheme="minorHAnsi"/>
                              <w:lang w:val="de-CH"/>
                            </w:rPr>
                            <m:t>e</m:t>
                          </m:r>
                          <m:r>
                            <w:rPr>
                              <w:rFonts w:ascii="Cambria Math" w:hAnsi="Cambria Math" w:cstheme="minorHAnsi"/>
                              <w:lang w:val="en-US"/>
                            </w:rPr>
                            <m:t>∈</m:t>
                          </m:r>
                          <m:sSup>
                            <m:sSupPr>
                              <m:ctrlPr>
                                <w:rPr>
                                  <w:rFonts w:ascii="Cambria Math" w:hAnsi="Cambria Math" w:cstheme="minorHAnsi"/>
                                  <w:i/>
                                  <w:iCs/>
                                  <w:lang w:val="de-CH"/>
                                </w:rPr>
                              </m:ctrlPr>
                            </m:sSupPr>
                            <m:e>
                              <m:r>
                                <w:rPr>
                                  <w:rFonts w:ascii="Cambria Math" w:hAnsi="Cambria Math" w:cstheme="minorHAnsi"/>
                                  <w:lang w:val="de-CH"/>
                                </w:rPr>
                                <m:t>E</m:t>
                              </m:r>
                            </m:e>
                            <m:sup>
                              <m:r>
                                <w:rPr>
                                  <w:rFonts w:ascii="Cambria Math" w:hAnsi="Cambria Math" w:cstheme="minorHAnsi"/>
                                  <w:lang w:val="en-US"/>
                                </w:rPr>
                                <m:t>'</m:t>
                              </m:r>
                            </m:sup>
                          </m:sSup>
                        </m:sub>
                        <m:sup/>
                        <m:e>
                          <m:sSub>
                            <m:sSubPr>
                              <m:ctrlPr>
                                <w:rPr>
                                  <w:rFonts w:ascii="Cambria Math" w:hAnsi="Cambria Math" w:cstheme="minorHAnsi"/>
                                  <w:i/>
                                  <w:iCs/>
                                  <w:lang w:val="de-CH"/>
                                </w:rPr>
                              </m:ctrlPr>
                            </m:sSubPr>
                            <m:e>
                              <m:r>
                                <w:rPr>
                                  <w:rFonts w:ascii="Cambria Math" w:hAnsi="Cambria Math" w:cstheme="minorHAnsi"/>
                                  <w:lang w:val="de-CH"/>
                                </w:rPr>
                                <m:t>x</m:t>
                              </m:r>
                            </m:e>
                            <m:sub>
                              <m:r>
                                <w:rPr>
                                  <w:rFonts w:ascii="Cambria Math" w:hAnsi="Cambria Math" w:cstheme="minorHAnsi"/>
                                  <w:lang w:val="de-CH"/>
                                </w:rPr>
                                <m:t>e</m:t>
                              </m:r>
                            </m:sub>
                          </m:sSub>
                        </m:e>
                      </m:nary>
                      <m:r>
                        <w:rPr>
                          <w:rFonts w:ascii="Cambria Math" w:hAnsi="Cambria Math" w:cstheme="minorHAnsi"/>
                          <w:lang w:val="en-US"/>
                        </w:rPr>
                        <m:t>≤</m:t>
                      </m:r>
                      <m:d>
                        <m:dPr>
                          <m:begChr m:val="|"/>
                          <m:endChr m:val="|"/>
                          <m:ctrlPr>
                            <w:rPr>
                              <w:rFonts w:ascii="Cambria Math" w:hAnsi="Cambria Math" w:cstheme="minorHAnsi"/>
                              <w:i/>
                              <w:iCs/>
                              <w:lang w:val="de-CH"/>
                            </w:rPr>
                          </m:ctrlPr>
                        </m:dPr>
                        <m:e>
                          <m:sSup>
                            <m:sSupPr>
                              <m:ctrlPr>
                                <w:rPr>
                                  <w:rFonts w:ascii="Cambria Math" w:hAnsi="Cambria Math" w:cstheme="minorHAnsi"/>
                                  <w:i/>
                                  <w:iCs/>
                                  <w:lang w:val="de-CH"/>
                                </w:rPr>
                              </m:ctrlPr>
                            </m:sSupPr>
                            <m:e>
                              <m:r>
                                <w:rPr>
                                  <w:rFonts w:ascii="Cambria Math" w:hAnsi="Cambria Math" w:cstheme="minorHAnsi"/>
                                  <w:lang w:val="de-CH"/>
                                </w:rPr>
                                <m:t>V</m:t>
                              </m:r>
                            </m:e>
                            <m:sup>
                              <m:r>
                                <w:rPr>
                                  <w:rFonts w:ascii="Cambria Math" w:hAnsi="Cambria Math" w:cstheme="minorHAnsi"/>
                                  <w:lang w:val="en-US"/>
                                </w:rPr>
                                <m:t>'</m:t>
                              </m:r>
                            </m:sup>
                          </m:sSup>
                        </m:e>
                      </m:d>
                      <m:r>
                        <w:rPr>
                          <w:rFonts w:ascii="Cambria Math" w:hAnsi="Cambria Math" w:cstheme="minorHAnsi"/>
                          <w:lang w:val="en-US"/>
                        </w:rPr>
                        <m:t>-1  ∀ </m:t>
                      </m:r>
                      <m:r>
                        <m:rPr>
                          <m:sty m:val="p"/>
                        </m:rPr>
                        <w:rPr>
                          <w:rFonts w:ascii="Cambria Math" w:hAnsi="Cambria Math" w:cstheme="minorHAnsi"/>
                          <w:lang w:val="en-US"/>
                        </w:rPr>
                        <m:t>full subgraph</m:t>
                      </m:r>
                      <m:r>
                        <w:rPr>
                          <w:rFonts w:ascii="Cambria Math" w:hAnsi="Cambria Math" w:cstheme="minorHAnsi"/>
                          <w:lang w:val="en-US"/>
                        </w:rPr>
                        <m:t> (</m:t>
                      </m:r>
                      <m:sSup>
                        <m:sSupPr>
                          <m:ctrlPr>
                            <w:rPr>
                              <w:rFonts w:ascii="Cambria Math" w:hAnsi="Cambria Math" w:cstheme="minorHAnsi"/>
                              <w:i/>
                              <w:iCs/>
                              <w:lang w:val="de-CH"/>
                            </w:rPr>
                          </m:ctrlPr>
                        </m:sSupPr>
                        <m:e>
                          <m:r>
                            <w:rPr>
                              <w:rFonts w:ascii="Cambria Math" w:hAnsi="Cambria Math" w:cstheme="minorHAnsi"/>
                              <w:lang w:val="de-CH"/>
                            </w:rPr>
                            <m:t>V</m:t>
                          </m:r>
                        </m:e>
                        <m:sup>
                          <m:r>
                            <w:rPr>
                              <w:rFonts w:ascii="Cambria Math" w:hAnsi="Cambria Math" w:cstheme="minorHAnsi"/>
                              <w:lang w:val="en-US"/>
                            </w:rPr>
                            <m:t>'</m:t>
                          </m:r>
                        </m:sup>
                      </m:sSup>
                      <m:r>
                        <w:rPr>
                          <w:rFonts w:ascii="Cambria Math" w:hAnsi="Cambria Math" w:cstheme="minorHAnsi"/>
                          <w:lang w:val="en-US"/>
                        </w:rPr>
                        <m:t>,</m:t>
                      </m:r>
                      <m:sSup>
                        <m:sSupPr>
                          <m:ctrlPr>
                            <w:rPr>
                              <w:rFonts w:ascii="Cambria Math" w:hAnsi="Cambria Math" w:cstheme="minorHAnsi"/>
                              <w:i/>
                              <w:iCs/>
                              <w:lang w:val="de-CH"/>
                            </w:rPr>
                          </m:ctrlPr>
                        </m:sSupPr>
                        <m:e>
                          <m:r>
                            <w:rPr>
                              <w:rFonts w:ascii="Cambria Math" w:hAnsi="Cambria Math" w:cstheme="minorHAnsi"/>
                              <w:lang w:val="de-CH"/>
                            </w:rPr>
                            <m:t>E</m:t>
                          </m:r>
                        </m:e>
                        <m:sup>
                          <m:r>
                            <w:rPr>
                              <w:rFonts w:ascii="Cambria Math" w:hAnsi="Cambria Math" w:cstheme="minorHAnsi"/>
                              <w:lang w:val="en-US"/>
                            </w:rPr>
                            <m:t>'</m:t>
                          </m:r>
                        </m:sup>
                      </m:sSup>
                      <m:r>
                        <w:rPr>
                          <w:rFonts w:ascii="Cambria Math" w:hAnsi="Cambria Math" w:cstheme="minorHAnsi"/>
                          <w:lang w:val="en-US"/>
                        </w:rPr>
                        <m:t>)</m:t>
                      </m:r>
                    </m:e>
                    <m:e>
                      <m:sSub>
                        <m:sSubPr>
                          <m:ctrlPr>
                            <w:rPr>
                              <w:rFonts w:ascii="Cambria Math" w:hAnsi="Cambria Math" w:cstheme="minorHAnsi"/>
                              <w:i/>
                              <w:iCs/>
                              <w:lang w:val="de-CH"/>
                            </w:rPr>
                          </m:ctrlPr>
                        </m:sSubPr>
                        <m:e>
                          <m:r>
                            <w:rPr>
                              <w:rFonts w:ascii="Cambria Math" w:hAnsi="Cambria Math" w:cstheme="minorHAnsi"/>
                              <w:lang w:val="de-CH"/>
                            </w:rPr>
                            <m:t>x</m:t>
                          </m:r>
                        </m:e>
                        <m:sub>
                          <m:r>
                            <w:rPr>
                              <w:rFonts w:ascii="Cambria Math" w:hAnsi="Cambria Math" w:cstheme="minorHAnsi"/>
                              <w:lang w:val="de-CH"/>
                            </w:rPr>
                            <m:t>e</m:t>
                          </m:r>
                        </m:sub>
                      </m:sSub>
                      <m:r>
                        <w:rPr>
                          <w:rFonts w:ascii="Cambria Math" w:hAnsi="Cambria Math" w:cstheme="minorHAnsi"/>
                          <w:lang w:val="en-US"/>
                        </w:rPr>
                        <m:t>∈</m:t>
                      </m:r>
                      <m:d>
                        <m:dPr>
                          <m:begChr m:val="{"/>
                          <m:endChr m:val="}"/>
                          <m:ctrlPr>
                            <w:rPr>
                              <w:rFonts w:ascii="Cambria Math" w:hAnsi="Cambria Math" w:cstheme="minorHAnsi"/>
                              <w:i/>
                              <w:iCs/>
                              <w:lang w:val="de-CH"/>
                            </w:rPr>
                          </m:ctrlPr>
                        </m:dPr>
                        <m:e>
                          <m:r>
                            <w:rPr>
                              <w:rFonts w:ascii="Cambria Math" w:hAnsi="Cambria Math" w:cstheme="minorHAnsi"/>
                              <w:lang w:val="en-US"/>
                            </w:rPr>
                            <m:t>0,1</m:t>
                          </m:r>
                        </m:e>
                      </m:d>
                      <m:r>
                        <w:rPr>
                          <w:rFonts w:ascii="Cambria Math" w:hAnsi="Cambria Math" w:cstheme="minorHAnsi"/>
                          <w:lang w:val="en-US"/>
                        </w:rPr>
                        <m:t> ∀</m:t>
                      </m:r>
                      <m:r>
                        <w:rPr>
                          <w:rFonts w:ascii="Cambria Math" w:hAnsi="Cambria Math" w:cstheme="minorHAnsi"/>
                          <w:lang w:val="de-CH"/>
                        </w:rPr>
                        <m:t>e</m:t>
                      </m:r>
                      <m:r>
                        <w:rPr>
                          <w:rFonts w:ascii="Cambria Math" w:hAnsi="Cambria Math" w:cstheme="minorHAnsi"/>
                          <w:lang w:val="en-US"/>
                        </w:rPr>
                        <m:t>∈</m:t>
                      </m:r>
                      <m:r>
                        <w:rPr>
                          <w:rFonts w:ascii="Cambria Math" w:hAnsi="Cambria Math" w:cstheme="minorHAnsi"/>
                          <w:lang w:val="de-CH"/>
                        </w:rPr>
                        <m:t>E</m:t>
                      </m:r>
                    </m:e>
                  </m:eqArr>
                </m:e>
              </m:d>
            </m:e>
          </m:func>
          <m:r>
            <m:rPr>
              <m:sty m:val="p"/>
            </m:rPr>
            <w:rPr>
              <w:rFonts w:eastAsiaTheme="minorEastAsia" w:cstheme="minorHAnsi"/>
              <w:lang w:val="en-US"/>
            </w:rPr>
            <w:br/>
          </m:r>
        </m:oMath>
        <m:oMath>
          <m:r>
            <m:rPr>
              <m:sty m:val="p"/>
            </m:rPr>
            <w:rPr>
              <w:rFonts w:cstheme="minorHAnsi"/>
              <w:lang w:val="en-US"/>
            </w:rPr>
            <w:br/>
          </m:r>
        </m:oMath>
      </m:oMathPara>
      <w:r w:rsidRPr="00351FB7">
        <w:rPr>
          <w:rFonts w:cstheme="minorHAnsi"/>
          <w:lang w:val="en-US"/>
        </w:rPr>
        <w:t>In this case we have 5 edges, which we can label as follow</w:t>
      </w:r>
      <w:r>
        <w:rPr>
          <w:rFonts w:cstheme="minorHAnsi"/>
          <w:lang w:val="en-US"/>
        </w:rPr>
        <w:t>s</w:t>
      </w:r>
      <w:r w:rsidRPr="00351FB7">
        <w:rPr>
          <w:rFonts w:cstheme="minorHAnsi"/>
          <w:lang w:val="en-US"/>
        </w:rPr>
        <w:t>:</w:t>
      </w:r>
      <w:r>
        <w:rPr>
          <w:rFonts w:cstheme="minorHAnsi"/>
          <w:lang w:val="en-US"/>
        </w:rPr>
        <w:br/>
      </w:r>
      <w:r w:rsidRPr="00351FB7">
        <w:rPr>
          <w:rFonts w:cstheme="minorHAnsi"/>
          <w:lang w:val="en-US"/>
        </w:rPr>
        <w:br/>
      </w:r>
      <m:oMathPara>
        <m:oMath>
          <m:sSub>
            <m:sSubPr>
              <m:ctrlPr>
                <w:rPr>
                  <w:rFonts w:ascii="Cambria Math" w:hAnsi="Cambria Math" w:cstheme="minorHAnsi"/>
                  <w:i/>
                  <w:lang w:val="en-US"/>
                </w:rPr>
              </m:ctrlPr>
            </m:sSubPr>
            <m:e>
              <m:r>
                <w:rPr>
                  <w:rFonts w:ascii="Cambria Math" w:hAnsi="Cambria Math" w:cstheme="minorHAnsi"/>
                  <w:lang w:val="en-US"/>
                </w:rPr>
                <m:t>e</m:t>
              </m:r>
            </m:e>
            <m:sub>
              <m:r>
                <w:rPr>
                  <w:rFonts w:ascii="Cambria Math" w:hAnsi="Cambria Math" w:cstheme="minorHAnsi"/>
                  <w:lang w:val="en-US"/>
                </w:rPr>
                <m:t>1</m:t>
              </m:r>
            </m:sub>
          </m:sSub>
          <m:r>
            <w:rPr>
              <w:rFonts w:ascii="Cambria Math" w:hAnsi="Cambria Math" w:cstheme="minorHAnsi"/>
              <w:lang w:val="en-US"/>
            </w:rPr>
            <m:t xml:space="preserve">=OA, </m:t>
          </m:r>
          <m:sSub>
            <m:sSubPr>
              <m:ctrlPr>
                <w:rPr>
                  <w:rFonts w:ascii="Cambria Math" w:hAnsi="Cambria Math" w:cstheme="minorHAnsi"/>
                  <w:i/>
                  <w:lang w:val="en-US"/>
                </w:rPr>
              </m:ctrlPr>
            </m:sSubPr>
            <m:e>
              <m:r>
                <w:rPr>
                  <w:rFonts w:ascii="Cambria Math" w:hAnsi="Cambria Math" w:cstheme="minorHAnsi"/>
                  <w:lang w:val="en-US"/>
                </w:rPr>
                <m:t>e</m:t>
              </m:r>
            </m:e>
            <m:sub>
              <m:r>
                <w:rPr>
                  <w:rFonts w:ascii="Cambria Math" w:hAnsi="Cambria Math" w:cstheme="minorHAnsi"/>
                  <w:lang w:val="en-US"/>
                </w:rPr>
                <m:t>2</m:t>
              </m:r>
            </m:sub>
          </m:sSub>
          <m:r>
            <w:rPr>
              <w:rFonts w:ascii="Cambria Math" w:hAnsi="Cambria Math" w:cstheme="minorHAnsi"/>
              <w:lang w:val="en-US"/>
            </w:rPr>
            <m:t xml:space="preserve">=OB, </m:t>
          </m:r>
          <m:sSub>
            <m:sSubPr>
              <m:ctrlPr>
                <w:rPr>
                  <w:rFonts w:ascii="Cambria Math" w:hAnsi="Cambria Math" w:cstheme="minorHAnsi"/>
                  <w:i/>
                  <w:lang w:val="en-US"/>
                </w:rPr>
              </m:ctrlPr>
            </m:sSubPr>
            <m:e>
              <m:r>
                <w:rPr>
                  <w:rFonts w:ascii="Cambria Math" w:hAnsi="Cambria Math" w:cstheme="minorHAnsi"/>
                  <w:lang w:val="en-US"/>
                </w:rPr>
                <m:t>e</m:t>
              </m:r>
            </m:e>
            <m:sub>
              <m:r>
                <w:rPr>
                  <w:rFonts w:ascii="Cambria Math" w:hAnsi="Cambria Math" w:cstheme="minorHAnsi"/>
                  <w:lang w:val="en-US"/>
                </w:rPr>
                <m:t>3</m:t>
              </m:r>
            </m:sub>
          </m:sSub>
          <m:r>
            <w:rPr>
              <w:rFonts w:ascii="Cambria Math" w:hAnsi="Cambria Math" w:cstheme="minorHAnsi"/>
              <w:lang w:val="en-US"/>
            </w:rPr>
            <m:t>=OC,</m:t>
          </m:r>
          <m:sSub>
            <m:sSubPr>
              <m:ctrlPr>
                <w:rPr>
                  <w:rFonts w:ascii="Cambria Math" w:hAnsi="Cambria Math" w:cstheme="minorHAnsi"/>
                  <w:i/>
                  <w:lang w:val="en-US"/>
                </w:rPr>
              </m:ctrlPr>
            </m:sSubPr>
            <m:e>
              <m:r>
                <w:rPr>
                  <w:rFonts w:ascii="Cambria Math" w:hAnsi="Cambria Math" w:cstheme="minorHAnsi"/>
                  <w:lang w:val="en-US"/>
                </w:rPr>
                <m:t>e</m:t>
              </m:r>
            </m:e>
            <m:sub>
              <m:r>
                <w:rPr>
                  <w:rFonts w:ascii="Cambria Math" w:hAnsi="Cambria Math" w:cstheme="minorHAnsi"/>
                  <w:lang w:val="en-US"/>
                </w:rPr>
                <m:t>4</m:t>
              </m:r>
            </m:sub>
          </m:sSub>
          <m:r>
            <w:rPr>
              <w:rFonts w:ascii="Cambria Math" w:hAnsi="Cambria Math" w:cstheme="minorHAnsi"/>
              <w:lang w:val="en-US"/>
            </w:rPr>
            <m:t xml:space="preserve">=AB, </m:t>
          </m:r>
          <m:sSub>
            <m:sSubPr>
              <m:ctrlPr>
                <w:rPr>
                  <w:rFonts w:ascii="Cambria Math" w:hAnsi="Cambria Math" w:cstheme="minorHAnsi"/>
                  <w:i/>
                  <w:lang w:val="en-US"/>
                </w:rPr>
              </m:ctrlPr>
            </m:sSubPr>
            <m:e>
              <m:r>
                <w:rPr>
                  <w:rFonts w:ascii="Cambria Math" w:hAnsi="Cambria Math" w:cstheme="minorHAnsi"/>
                  <w:lang w:val="en-US"/>
                </w:rPr>
                <m:t>e</m:t>
              </m:r>
            </m:e>
            <m:sub>
              <m:r>
                <w:rPr>
                  <w:rFonts w:ascii="Cambria Math" w:hAnsi="Cambria Math" w:cstheme="minorHAnsi"/>
                  <w:lang w:val="en-US"/>
                </w:rPr>
                <m:t>5</m:t>
              </m:r>
            </m:sub>
          </m:sSub>
          <m:r>
            <w:rPr>
              <w:rFonts w:ascii="Cambria Math" w:hAnsi="Cambria Math" w:cstheme="minorHAnsi"/>
              <w:lang w:val="en-US"/>
            </w:rPr>
            <m:t>=BC</m:t>
          </m:r>
          <m:r>
            <m:rPr>
              <m:sty m:val="p"/>
            </m:rPr>
            <w:rPr>
              <w:rFonts w:eastAsiaTheme="minorEastAsia" w:cstheme="minorHAnsi"/>
              <w:lang w:val="en-US"/>
            </w:rPr>
            <w:br/>
          </m:r>
        </m:oMath>
        <m:oMath>
          <m:r>
            <m:rPr>
              <m:sty m:val="p"/>
            </m:rPr>
            <w:rPr>
              <w:rFonts w:eastAsiaTheme="minorEastAsia" w:cstheme="minorHAnsi"/>
              <w:lang w:val="en-US"/>
            </w:rPr>
            <w:br/>
          </m:r>
        </m:oMath>
      </m:oMathPara>
      <w:r w:rsidRPr="00351FB7">
        <w:rPr>
          <w:rFonts w:eastAsiaTheme="minorEastAsia" w:cstheme="minorHAnsi"/>
          <w:lang w:val="en-US"/>
        </w:rPr>
        <w:t>For the second constraint, we need to consider systematically every full subgraph of (V,E) (note that we can ignore nonconnected subgraphs).</w:t>
      </w:r>
      <w:r>
        <w:rPr>
          <w:rFonts w:eastAsiaTheme="minorEastAsia" w:cstheme="minorHAnsi"/>
          <w:lang w:val="en-US"/>
        </w:rPr>
        <w:br/>
      </w:r>
      <w:r w:rsidRPr="00351FB7">
        <w:rPr>
          <w:rFonts w:eastAsiaTheme="minorEastAsia" w:cstheme="minorHAnsi"/>
          <w:lang w:val="en-US"/>
        </w:rPr>
        <w:t xml:space="preserve">Full subgraphs with two nodes just lead to the constraints: </w:t>
      </w:r>
      <m:oMath>
        <m:r>
          <w:rPr>
            <w:rFonts w:ascii="Cambria Math" w:hAnsi="Cambria Math" w:cstheme="minorHAnsi"/>
            <w:lang w:val="de-CH"/>
          </w:rPr>
          <m:t>x</m:t>
        </m:r>
        <m:r>
          <w:rPr>
            <w:rFonts w:ascii="Cambria Math" w:hAnsi="Cambria Math" w:cstheme="minorHAnsi"/>
            <w:lang w:val="en-US"/>
          </w:rPr>
          <m:t>≤1</m:t>
        </m:r>
      </m:oMath>
      <w:r w:rsidRPr="00351FB7">
        <w:rPr>
          <w:rFonts w:eastAsiaTheme="minorEastAsia" w:cstheme="minorHAnsi"/>
          <w:iCs/>
          <w:lang w:val="en-US"/>
        </w:rPr>
        <w:t>.</w:t>
      </w:r>
      <w:r>
        <w:rPr>
          <w:rFonts w:eastAsiaTheme="minorEastAsia" w:cstheme="minorHAnsi"/>
          <w:iCs/>
          <w:lang w:val="en-US"/>
        </w:rPr>
        <w:br/>
      </w:r>
      <w:r w:rsidRPr="00351FB7">
        <w:rPr>
          <w:rFonts w:eastAsiaTheme="minorEastAsia" w:cstheme="minorHAnsi"/>
          <w:lang w:val="en-US"/>
        </w:rPr>
        <w:t>Full subgraphs with three nodes lead to the constraints:</w:t>
      </w:r>
      <w:r>
        <w:rPr>
          <w:rFonts w:eastAsiaTheme="minorEastAsia" w:cstheme="minorHAnsi"/>
          <w:lang w:val="en-US"/>
        </w:rPr>
        <w:br/>
      </w:r>
      <w:r>
        <w:rPr>
          <w:rFonts w:eastAsiaTheme="minorEastAsia" w:cstheme="minorHAnsi"/>
          <w:lang w:val="en-US"/>
        </w:rPr>
        <w:br/>
      </w:r>
      <w:r w:rsidRPr="00351FB7">
        <w:rPr>
          <w:rFonts w:eastAsiaTheme="minorEastAsia" w:cstheme="minorHAnsi"/>
          <w:lang w:val="en-US"/>
        </w:rPr>
        <w:t>OAB</w:t>
      </w:r>
      <w:r w:rsidRPr="00351FB7">
        <w:rPr>
          <w:rFonts w:eastAsiaTheme="minorEastAsia" w:cstheme="minorHAnsi"/>
          <w:lang w:val="en-US"/>
        </w:rPr>
        <w:tab/>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4</m:t>
            </m:r>
          </m:sub>
        </m:sSub>
        <m:r>
          <w:rPr>
            <w:rFonts w:ascii="Cambria Math" w:eastAsiaTheme="minorEastAsia" w:hAnsi="Cambria Math" w:cstheme="minorHAnsi"/>
            <w:lang w:val="en-US"/>
          </w:rPr>
          <m:t>≤2</m:t>
        </m:r>
      </m:oMath>
    </w:p>
    <w:p w14:paraId="63B00925" w14:textId="77777777" w:rsidR="00FC7585" w:rsidRDefault="00FC7585" w:rsidP="00FC7585">
      <w:pPr>
        <w:pStyle w:val="ListParagraph"/>
        <w:ind w:left="1440"/>
        <w:rPr>
          <w:rFonts w:eastAsiaTheme="minorEastAsia" w:cstheme="minorHAnsi"/>
          <w:lang w:val="en-US"/>
        </w:rPr>
      </w:pPr>
      <w:r w:rsidRPr="00A375C0">
        <w:rPr>
          <w:rFonts w:eastAsiaTheme="minorEastAsia" w:cstheme="minorHAnsi"/>
          <w:lang w:val="en-US"/>
        </w:rPr>
        <w:t>OAC</w:t>
      </w:r>
      <w:r>
        <w:rPr>
          <w:rFonts w:eastAsiaTheme="minorEastAsia" w:cstheme="minorHAnsi"/>
          <w:lang w:val="en-US"/>
        </w:rPr>
        <w:tab/>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3</m:t>
            </m:r>
          </m:sub>
        </m:sSub>
        <m:r>
          <w:rPr>
            <w:rFonts w:ascii="Cambria Math" w:eastAsiaTheme="minorEastAsia" w:hAnsi="Cambria Math" w:cstheme="minorHAnsi"/>
            <w:lang w:val="en-US"/>
          </w:rPr>
          <m:t>≤2</m:t>
        </m:r>
      </m:oMath>
      <w:r w:rsidRPr="00A375C0">
        <w:rPr>
          <w:rFonts w:eastAsiaTheme="minorEastAsia" w:cstheme="minorHAnsi"/>
          <w:lang w:val="en-US"/>
        </w:rPr>
        <w:br/>
        <w:t>OBC</w:t>
      </w:r>
      <w:r w:rsidRPr="00A375C0">
        <w:rPr>
          <w:rFonts w:eastAsiaTheme="minorEastAsia" w:cstheme="minorHAnsi"/>
          <w:lang w:val="en-US"/>
        </w:rPr>
        <w:tab/>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3</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5</m:t>
            </m:r>
          </m:sub>
        </m:sSub>
        <m:r>
          <w:rPr>
            <w:rFonts w:ascii="Cambria Math" w:eastAsiaTheme="minorEastAsia" w:hAnsi="Cambria Math" w:cstheme="minorHAnsi"/>
            <w:lang w:val="en-US"/>
          </w:rPr>
          <m:t>≤2</m:t>
        </m:r>
      </m:oMath>
      <w:r w:rsidRPr="00A375C0">
        <w:rPr>
          <w:rFonts w:eastAsiaTheme="minorEastAsia" w:cstheme="minorHAnsi"/>
          <w:lang w:val="en-US"/>
        </w:rPr>
        <w:br/>
        <w:t>ABC</w:t>
      </w:r>
      <w:r w:rsidRPr="00A375C0">
        <w:rPr>
          <w:rFonts w:eastAsiaTheme="minorEastAsia" w:cstheme="minorHAnsi"/>
          <w:lang w:val="en-US"/>
        </w:rPr>
        <w:tab/>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4</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5</m:t>
            </m:r>
          </m:sub>
        </m:sSub>
        <m:r>
          <w:rPr>
            <w:rFonts w:ascii="Cambria Math" w:eastAsiaTheme="minorEastAsia" w:hAnsi="Cambria Math" w:cstheme="minorHAnsi"/>
            <w:lang w:val="en-US"/>
          </w:rPr>
          <m:t>≤2</m:t>
        </m:r>
      </m:oMath>
      <w:r>
        <w:rPr>
          <w:rFonts w:eastAsiaTheme="minorEastAsia" w:cstheme="minorHAnsi"/>
          <w:lang w:val="en-US"/>
        </w:rPr>
        <w:br/>
      </w:r>
      <w:r>
        <w:rPr>
          <w:rFonts w:eastAsiaTheme="minorEastAsia" w:cstheme="minorHAnsi"/>
          <w:lang w:val="en-US"/>
        </w:rPr>
        <w:br/>
        <w:t xml:space="preserve">The full subgraph with four nodes is equivalent to the original subgraph. </w:t>
      </w:r>
    </w:p>
    <w:p w14:paraId="735BC092" w14:textId="77777777" w:rsidR="00FC7585" w:rsidRPr="008461E8" w:rsidRDefault="00FC7585" w:rsidP="00FC7585">
      <w:pPr>
        <w:pStyle w:val="ListParagraph"/>
        <w:ind w:left="1440"/>
        <w:rPr>
          <w:rFonts w:eastAsiaTheme="minorEastAsia" w:cstheme="minorHAnsi"/>
          <w:iCs/>
          <w:lang w:val="de-CH"/>
        </w:rPr>
      </w:pPr>
      <w:r>
        <w:rPr>
          <w:rFonts w:eastAsiaTheme="minorEastAsia" w:cstheme="minorHAnsi"/>
          <w:lang w:val="en-US"/>
        </w:rPr>
        <w:t>To sum up, the linear program reads:</w:t>
      </w:r>
      <w:r>
        <w:rPr>
          <w:rFonts w:eastAsiaTheme="minorEastAsia" w:cstheme="minorHAnsi"/>
          <w:lang w:val="en-US"/>
        </w:rPr>
        <w:br/>
      </w:r>
      <w:r>
        <w:rPr>
          <w:rFonts w:eastAsiaTheme="minorEastAsia" w:cstheme="minorHAnsi"/>
          <w:lang w:val="en-US"/>
        </w:rPr>
        <w:br/>
      </w:r>
      <m:oMathPara>
        <m:oMath>
          <m:func>
            <m:funcPr>
              <m:ctrlPr>
                <w:rPr>
                  <w:rFonts w:ascii="Cambria Math" w:hAnsi="Cambria Math" w:cstheme="minorHAnsi"/>
                  <w:i/>
                  <w:iCs/>
                  <w:lang w:val="de-CH"/>
                </w:rPr>
              </m:ctrlPr>
            </m:funcPr>
            <m:fName>
              <m:r>
                <m:rPr>
                  <m:sty m:val="p"/>
                </m:rPr>
                <w:rPr>
                  <w:rFonts w:ascii="Cambria Math" w:hAnsi="Cambria Math" w:cstheme="minorHAnsi"/>
                  <w:lang w:val="en-US"/>
                </w:rPr>
                <m:t>min</m:t>
              </m:r>
            </m:fName>
            <m:e>
              <m:sSup>
                <m:sSupPr>
                  <m:ctrlPr>
                    <w:rPr>
                      <w:rFonts w:ascii="Cambria Math" w:hAnsi="Cambria Math" w:cstheme="minorHAnsi"/>
                      <w:i/>
                      <w:iCs/>
                      <w:lang w:val="de-CH"/>
                    </w:rPr>
                  </m:ctrlPr>
                </m:sSupPr>
                <m:e>
                  <m:r>
                    <w:rPr>
                      <w:rFonts w:ascii="Cambria Math" w:hAnsi="Cambria Math" w:cstheme="minorHAnsi"/>
                      <w:lang w:val="de-CH"/>
                    </w:rPr>
                    <m:t>w</m:t>
                  </m:r>
                </m:e>
                <m:sup>
                  <m:r>
                    <w:rPr>
                      <w:rFonts w:ascii="Cambria Math" w:hAnsi="Cambria Math" w:cstheme="minorHAnsi"/>
                      <w:lang w:val="de-CH"/>
                    </w:rPr>
                    <m:t>T</m:t>
                  </m:r>
                </m:sup>
              </m:sSup>
              <m:r>
                <w:rPr>
                  <w:rFonts w:ascii="Cambria Math" w:hAnsi="Cambria Math" w:cstheme="minorHAnsi"/>
                  <w:lang w:val="en-US"/>
                </w:rPr>
                <m:t>x </m:t>
              </m:r>
              <m:r>
                <w:rPr>
                  <w:rFonts w:ascii="Cambria Math" w:hAnsi="Cambria Math" w:cstheme="minorHAnsi"/>
                  <w:lang w:val="de-CH"/>
                </w:rPr>
                <m:t>s</m:t>
              </m:r>
              <m:r>
                <w:rPr>
                  <w:rFonts w:ascii="Cambria Math" w:hAnsi="Cambria Math" w:cstheme="minorHAnsi"/>
                  <w:lang w:val="en-US"/>
                </w:rPr>
                <m:t>.</m:t>
              </m:r>
              <m:r>
                <w:rPr>
                  <w:rFonts w:ascii="Cambria Math" w:hAnsi="Cambria Math" w:cstheme="minorHAnsi"/>
                  <w:lang w:val="de-CH"/>
                </w:rPr>
                <m:t>t</m:t>
              </m:r>
              <m:r>
                <w:rPr>
                  <w:rFonts w:ascii="Cambria Math" w:hAnsi="Cambria Math" w:cstheme="minorHAnsi"/>
                  <w:lang w:val="en-US"/>
                </w:rPr>
                <m:t>. </m:t>
              </m:r>
              <m:d>
                <m:dPr>
                  <m:begChr m:val="{"/>
                  <m:endChr m:val=""/>
                  <m:ctrlPr>
                    <w:rPr>
                      <w:rFonts w:ascii="Cambria Math" w:hAnsi="Cambria Math" w:cstheme="minorHAnsi"/>
                      <w:i/>
                      <w:iCs/>
                      <w:lang w:val="de-CH"/>
                    </w:rPr>
                  </m:ctrlPr>
                </m:dPr>
                <m:e>
                  <m:eqArr>
                    <m:eqArrPr>
                      <m:ctrlPr>
                        <w:rPr>
                          <w:rFonts w:ascii="Cambria Math" w:hAnsi="Cambria Math" w:cstheme="minorHAnsi"/>
                          <w:i/>
                          <w:iCs/>
                          <w:lang w:val="de-CH"/>
                        </w:rPr>
                      </m:ctrlPr>
                    </m:eqArrPr>
                    <m:e>
                      <m:sSub>
                        <m:sSubPr>
                          <m:ctrlPr>
                            <w:rPr>
                              <w:rFonts w:ascii="Cambria Math" w:hAnsi="Cambria Math" w:cstheme="minorHAnsi"/>
                              <w:i/>
                              <w:iCs/>
                              <w:lang w:val="de-CH"/>
                            </w:rPr>
                          </m:ctrlPr>
                        </m:sSubPr>
                        <m:e>
                          <m:r>
                            <w:rPr>
                              <w:rFonts w:ascii="Cambria Math" w:hAnsi="Cambria Math" w:cstheme="minorHAnsi"/>
                              <w:lang w:val="de-CH"/>
                            </w:rPr>
                            <m:t>x</m:t>
                          </m:r>
                        </m:e>
                        <m:sub>
                          <m:r>
                            <w:rPr>
                              <w:rFonts w:ascii="Cambria Math" w:hAnsi="Cambria Math" w:cstheme="minorHAnsi"/>
                              <w:lang w:val="de-CH"/>
                            </w:rPr>
                            <m:t>1</m:t>
                          </m:r>
                        </m:sub>
                      </m:sSub>
                      <m:r>
                        <w:rPr>
                          <w:rFonts w:ascii="Cambria Math" w:hAnsi="Cambria Math" w:cstheme="minorHAnsi"/>
                          <w:lang w:val="de-CH"/>
                        </w:rPr>
                        <m:t>+</m:t>
                      </m:r>
                      <m:sSub>
                        <m:sSubPr>
                          <m:ctrlPr>
                            <w:rPr>
                              <w:rFonts w:ascii="Cambria Math" w:hAnsi="Cambria Math" w:cstheme="minorHAnsi"/>
                              <w:i/>
                              <w:iCs/>
                              <w:lang w:val="de-CH"/>
                            </w:rPr>
                          </m:ctrlPr>
                        </m:sSubPr>
                        <m:e>
                          <m:r>
                            <w:rPr>
                              <w:rFonts w:ascii="Cambria Math" w:hAnsi="Cambria Math" w:cstheme="minorHAnsi"/>
                              <w:lang w:val="de-CH"/>
                            </w:rPr>
                            <m:t>x</m:t>
                          </m:r>
                        </m:e>
                        <m:sub>
                          <m:r>
                            <w:rPr>
                              <w:rFonts w:ascii="Cambria Math" w:hAnsi="Cambria Math" w:cstheme="minorHAnsi"/>
                              <w:lang w:val="de-CH"/>
                            </w:rPr>
                            <m:t>2</m:t>
                          </m:r>
                        </m:sub>
                      </m:sSub>
                      <m:r>
                        <w:rPr>
                          <w:rFonts w:ascii="Cambria Math" w:hAnsi="Cambria Math" w:cstheme="minorHAnsi"/>
                          <w:lang w:val="de-CH"/>
                        </w:rPr>
                        <m:t>+</m:t>
                      </m:r>
                      <m:sSub>
                        <m:sSubPr>
                          <m:ctrlPr>
                            <w:rPr>
                              <w:rFonts w:ascii="Cambria Math" w:hAnsi="Cambria Math" w:cstheme="minorHAnsi"/>
                              <w:i/>
                              <w:iCs/>
                              <w:lang w:val="de-CH"/>
                            </w:rPr>
                          </m:ctrlPr>
                        </m:sSubPr>
                        <m:e>
                          <m:r>
                            <w:rPr>
                              <w:rFonts w:ascii="Cambria Math" w:hAnsi="Cambria Math" w:cstheme="minorHAnsi"/>
                              <w:lang w:val="de-CH"/>
                            </w:rPr>
                            <m:t>x</m:t>
                          </m:r>
                        </m:e>
                        <m:sub>
                          <m:r>
                            <w:rPr>
                              <w:rFonts w:ascii="Cambria Math" w:hAnsi="Cambria Math" w:cstheme="minorHAnsi"/>
                              <w:lang w:val="de-CH"/>
                            </w:rPr>
                            <m:t>3</m:t>
                          </m:r>
                        </m:sub>
                      </m:sSub>
                      <m:r>
                        <w:rPr>
                          <w:rFonts w:ascii="Cambria Math" w:hAnsi="Cambria Math" w:cstheme="minorHAnsi"/>
                          <w:lang w:val="de-CH"/>
                        </w:rPr>
                        <m:t>+</m:t>
                      </m:r>
                      <m:sSub>
                        <m:sSubPr>
                          <m:ctrlPr>
                            <w:rPr>
                              <w:rFonts w:ascii="Cambria Math" w:hAnsi="Cambria Math" w:cstheme="minorHAnsi"/>
                              <w:i/>
                              <w:iCs/>
                              <w:lang w:val="de-CH"/>
                            </w:rPr>
                          </m:ctrlPr>
                        </m:sSubPr>
                        <m:e>
                          <m:r>
                            <w:rPr>
                              <w:rFonts w:ascii="Cambria Math" w:hAnsi="Cambria Math" w:cstheme="minorHAnsi"/>
                              <w:lang w:val="de-CH"/>
                            </w:rPr>
                            <m:t>x</m:t>
                          </m:r>
                        </m:e>
                        <m:sub>
                          <m:r>
                            <w:rPr>
                              <w:rFonts w:ascii="Cambria Math" w:hAnsi="Cambria Math" w:cstheme="minorHAnsi"/>
                              <w:lang w:val="de-CH"/>
                            </w:rPr>
                            <m:t>4</m:t>
                          </m:r>
                        </m:sub>
                      </m:sSub>
                      <m:r>
                        <w:rPr>
                          <w:rFonts w:ascii="Cambria Math" w:hAnsi="Cambria Math" w:cstheme="minorHAnsi"/>
                          <w:lang w:val="de-CH"/>
                        </w:rPr>
                        <m:t>+</m:t>
                      </m:r>
                      <m:sSub>
                        <m:sSubPr>
                          <m:ctrlPr>
                            <w:rPr>
                              <w:rFonts w:ascii="Cambria Math" w:hAnsi="Cambria Math" w:cstheme="minorHAnsi"/>
                              <w:i/>
                              <w:iCs/>
                              <w:lang w:val="de-CH"/>
                            </w:rPr>
                          </m:ctrlPr>
                        </m:sSubPr>
                        <m:e>
                          <m:r>
                            <w:rPr>
                              <w:rFonts w:ascii="Cambria Math" w:hAnsi="Cambria Math" w:cstheme="minorHAnsi"/>
                              <w:lang w:val="de-CH"/>
                            </w:rPr>
                            <m:t>x</m:t>
                          </m:r>
                        </m:e>
                        <m:sub>
                          <m:r>
                            <w:rPr>
                              <w:rFonts w:ascii="Cambria Math" w:hAnsi="Cambria Math" w:cstheme="minorHAnsi"/>
                              <w:lang w:val="de-CH"/>
                            </w:rPr>
                            <m:t>5</m:t>
                          </m:r>
                        </m:sub>
                      </m:sSub>
                      <m:r>
                        <w:rPr>
                          <w:rFonts w:ascii="Cambria Math" w:hAnsi="Cambria Math" w:cstheme="minorHAnsi"/>
                          <w:lang w:val="de-CH"/>
                        </w:rPr>
                        <m:t>=3</m:t>
                      </m:r>
                    </m:e>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4</m:t>
                          </m:r>
                        </m:sub>
                      </m:sSub>
                      <m:r>
                        <w:rPr>
                          <w:rFonts w:ascii="Cambria Math" w:eastAsiaTheme="minorEastAsia" w:hAnsi="Cambria Math" w:cstheme="minorHAnsi"/>
                          <w:lang w:val="en-US"/>
                        </w:rPr>
                        <m:t>≤2</m:t>
                      </m:r>
                    </m:e>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3</m:t>
                          </m:r>
                        </m:sub>
                      </m:sSub>
                      <m:r>
                        <w:rPr>
                          <w:rFonts w:ascii="Cambria Math" w:eastAsiaTheme="minorEastAsia" w:hAnsi="Cambria Math" w:cstheme="minorHAnsi"/>
                          <w:lang w:val="en-US"/>
                        </w:rPr>
                        <m:t>≤2</m:t>
                      </m:r>
                      <m:ctrlPr>
                        <w:rPr>
                          <w:rFonts w:ascii="Cambria Math" w:eastAsia="Cambria Math" w:hAnsi="Cambria Math" w:cs="Cambria Math"/>
                          <w:i/>
                          <w:iCs/>
                          <w:lang w:val="de-CH"/>
                        </w:rPr>
                      </m:ctrlPr>
                    </m:e>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3</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5</m:t>
                          </m:r>
                        </m:sub>
                      </m:sSub>
                      <m:r>
                        <w:rPr>
                          <w:rFonts w:ascii="Cambria Math" w:eastAsiaTheme="minorEastAsia" w:hAnsi="Cambria Math" w:cstheme="minorHAnsi"/>
                          <w:lang w:val="en-US"/>
                        </w:rPr>
                        <m:t>≤2</m:t>
                      </m:r>
                      <m:ctrlPr>
                        <w:rPr>
                          <w:rFonts w:ascii="Cambria Math" w:eastAsia="Cambria Math" w:hAnsi="Cambria Math" w:cs="Cambria Math"/>
                          <w:i/>
                          <w:iCs/>
                          <w:lang w:val="de-CH"/>
                        </w:rPr>
                      </m:ctrlPr>
                    </m:e>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4</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5</m:t>
                          </m:r>
                        </m:sub>
                      </m:sSub>
                      <m:r>
                        <w:rPr>
                          <w:rFonts w:ascii="Cambria Math" w:eastAsiaTheme="minorEastAsia" w:hAnsi="Cambria Math" w:cstheme="minorHAnsi"/>
                          <w:lang w:val="en-US"/>
                        </w:rPr>
                        <m:t>≤2</m:t>
                      </m:r>
                      <m:ctrlPr>
                        <w:rPr>
                          <w:rFonts w:ascii="Cambria Math" w:eastAsia="Cambria Math" w:hAnsi="Cambria Math" w:cs="Cambria Math"/>
                          <w:i/>
                          <w:iCs/>
                          <w:lang w:val="de-CH"/>
                        </w:rPr>
                      </m:ctrlPr>
                    </m:e>
                    <m:e>
                      <m:sSub>
                        <m:sSubPr>
                          <m:ctrlPr>
                            <w:rPr>
                              <w:rFonts w:ascii="Cambria Math" w:hAnsi="Cambria Math" w:cstheme="minorHAnsi"/>
                              <w:i/>
                              <w:iCs/>
                              <w:lang w:val="de-CH"/>
                            </w:rPr>
                          </m:ctrlPr>
                        </m:sSubPr>
                        <m:e>
                          <m:r>
                            <w:rPr>
                              <w:rFonts w:ascii="Cambria Math" w:hAnsi="Cambria Math" w:cstheme="minorHAnsi"/>
                              <w:lang w:val="de-CH"/>
                            </w:rPr>
                            <m:t>x</m:t>
                          </m:r>
                        </m:e>
                        <m:sub>
                          <m:r>
                            <w:rPr>
                              <w:rFonts w:ascii="Cambria Math" w:hAnsi="Cambria Math" w:cstheme="minorHAnsi"/>
                              <w:lang w:val="de-CH"/>
                            </w:rPr>
                            <m:t>e</m:t>
                          </m:r>
                        </m:sub>
                      </m:sSub>
                      <m:r>
                        <w:rPr>
                          <w:rFonts w:ascii="Cambria Math" w:hAnsi="Cambria Math" w:cstheme="minorHAnsi"/>
                          <w:lang w:val="en-US"/>
                        </w:rPr>
                        <m:t>∈</m:t>
                      </m:r>
                      <m:d>
                        <m:dPr>
                          <m:begChr m:val="{"/>
                          <m:endChr m:val="}"/>
                          <m:ctrlPr>
                            <w:rPr>
                              <w:rFonts w:ascii="Cambria Math" w:hAnsi="Cambria Math" w:cstheme="minorHAnsi"/>
                              <w:i/>
                              <w:iCs/>
                              <w:lang w:val="de-CH"/>
                            </w:rPr>
                          </m:ctrlPr>
                        </m:dPr>
                        <m:e>
                          <m:r>
                            <w:rPr>
                              <w:rFonts w:ascii="Cambria Math" w:hAnsi="Cambria Math" w:cstheme="minorHAnsi"/>
                              <w:lang w:val="en-US"/>
                            </w:rPr>
                            <m:t>0,1</m:t>
                          </m:r>
                        </m:e>
                      </m:d>
                      <m:r>
                        <w:rPr>
                          <w:rFonts w:ascii="Cambria Math" w:hAnsi="Cambria Math" w:cstheme="minorHAnsi"/>
                          <w:lang w:val="en-US"/>
                        </w:rPr>
                        <m:t> ∀</m:t>
                      </m:r>
                      <m:r>
                        <w:rPr>
                          <w:rFonts w:ascii="Cambria Math" w:hAnsi="Cambria Math" w:cstheme="minorHAnsi"/>
                          <w:lang w:val="de-CH"/>
                        </w:rPr>
                        <m:t>e</m:t>
                      </m:r>
                      <m:r>
                        <w:rPr>
                          <w:rFonts w:ascii="Cambria Math" w:hAnsi="Cambria Math" w:cstheme="minorHAnsi"/>
                          <w:lang w:val="en-US"/>
                        </w:rPr>
                        <m:t>∈</m:t>
                      </m:r>
                      <m:r>
                        <w:rPr>
                          <w:rFonts w:ascii="Cambria Math" w:hAnsi="Cambria Math" w:cstheme="minorHAnsi"/>
                          <w:lang w:val="de-CH"/>
                        </w:rPr>
                        <m:t>E</m:t>
                      </m:r>
                    </m:e>
                  </m:eqArr>
                </m:e>
              </m:d>
            </m:e>
          </m:func>
        </m:oMath>
      </m:oMathPara>
    </w:p>
    <w:p w14:paraId="21F78765" w14:textId="54A36618" w:rsidR="00FC7585" w:rsidRPr="003F7EF5" w:rsidRDefault="00FC7585" w:rsidP="00FC7585">
      <w:pPr>
        <w:pStyle w:val="ListParagraph"/>
        <w:ind w:left="1440"/>
        <w:rPr>
          <w:rFonts w:eastAsiaTheme="minorEastAsia" w:cstheme="minorHAnsi"/>
          <w:lang w:val="en-US"/>
        </w:rPr>
      </w:pPr>
      <w:r>
        <w:rPr>
          <w:rFonts w:eastAsiaTheme="minorEastAsia" w:cstheme="minorHAnsi"/>
          <w:iCs/>
          <w:lang w:val="en-US"/>
        </w:rPr>
        <w:br/>
      </w:r>
      <w:r w:rsidRPr="001F7C93">
        <w:rPr>
          <w:rFonts w:eastAsiaTheme="minorEastAsia" w:cstheme="minorHAnsi"/>
          <w:iCs/>
          <w:lang w:val="en-US"/>
        </w:rPr>
        <w:t xml:space="preserve">where </w:t>
      </w:r>
      <m:oMath>
        <m:sSup>
          <m:sSupPr>
            <m:ctrlPr>
              <w:rPr>
                <w:rFonts w:ascii="Cambria Math" w:hAnsi="Cambria Math" w:cstheme="minorHAnsi"/>
                <w:i/>
                <w:iCs/>
                <w:lang w:val="de-CH"/>
              </w:rPr>
            </m:ctrlPr>
          </m:sSupPr>
          <m:e>
            <m:r>
              <w:rPr>
                <w:rFonts w:ascii="Cambria Math" w:hAnsi="Cambria Math" w:cstheme="minorHAnsi"/>
                <w:lang w:val="de-CH"/>
              </w:rPr>
              <m:t>w</m:t>
            </m:r>
          </m:e>
          <m:sup>
            <m:r>
              <w:rPr>
                <w:rFonts w:ascii="Cambria Math" w:hAnsi="Cambria Math" w:cstheme="minorHAnsi"/>
                <w:lang w:val="de-CH"/>
              </w:rPr>
              <m:t>T</m:t>
            </m:r>
          </m:sup>
        </m:sSup>
        <m:r>
          <w:rPr>
            <w:rFonts w:ascii="Cambria Math" w:hAnsi="Cambria Math" w:cstheme="minorHAnsi"/>
            <w:lang w:val="en-US"/>
          </w:rPr>
          <m:t>=(5, 2, 3, 3, 8)</m:t>
        </m:r>
      </m:oMath>
      <w:r w:rsidRPr="001F7C93">
        <w:rPr>
          <w:rFonts w:eastAsiaTheme="minorEastAsia" w:cstheme="minorHAnsi"/>
          <w:iCs/>
          <w:lang w:val="en-US"/>
        </w:rPr>
        <w:t xml:space="preserve">. </w:t>
      </w:r>
      <w:r w:rsidRPr="00555C79">
        <w:rPr>
          <w:rFonts w:eastAsiaTheme="minorEastAsia"/>
          <w:b/>
          <w:bCs/>
          <w:color w:val="FF0000"/>
          <w:lang w:val="en-US"/>
        </w:rPr>
        <w:t>[+</w:t>
      </w:r>
      <w:r w:rsidR="005E4692">
        <w:rPr>
          <w:rFonts w:eastAsiaTheme="minorEastAsia"/>
          <w:b/>
          <w:bCs/>
          <w:color w:val="FF0000"/>
          <w:lang w:val="en-US"/>
        </w:rPr>
        <w:t>3</w:t>
      </w:r>
      <w:r w:rsidRPr="00555C79">
        <w:rPr>
          <w:rFonts w:eastAsiaTheme="minorEastAsia"/>
          <w:b/>
          <w:bCs/>
          <w:color w:val="FF0000"/>
          <w:lang w:val="en-US"/>
        </w:rPr>
        <w:t>]</w:t>
      </w:r>
      <w:r>
        <w:rPr>
          <w:rFonts w:eastAsiaTheme="minorEastAsia"/>
          <w:b/>
          <w:bCs/>
          <w:color w:val="FF0000"/>
          <w:lang w:val="en-US"/>
        </w:rPr>
        <w:t xml:space="preserve"> </w:t>
      </w:r>
      <w:r w:rsidRPr="001F7C93">
        <w:rPr>
          <w:rFonts w:eastAsiaTheme="minorEastAsia" w:cstheme="minorHAnsi"/>
          <w:iCs/>
          <w:lang w:val="en-US"/>
        </w:rPr>
        <w:t xml:space="preserve">This can be solved in </w:t>
      </w:r>
      <w:proofErr w:type="spellStart"/>
      <w:r>
        <w:rPr>
          <w:rFonts w:eastAsiaTheme="minorEastAsia" w:cstheme="minorHAnsi"/>
          <w:iCs/>
          <w:lang w:val="en-US"/>
        </w:rPr>
        <w:t>M</w:t>
      </w:r>
      <w:r w:rsidRPr="001F7C93">
        <w:rPr>
          <w:rFonts w:eastAsiaTheme="minorEastAsia" w:cstheme="minorHAnsi"/>
          <w:iCs/>
          <w:lang w:val="en-US"/>
        </w:rPr>
        <w:t>atlab</w:t>
      </w:r>
      <w:proofErr w:type="spellEnd"/>
      <w:r w:rsidRPr="001F7C93">
        <w:rPr>
          <w:rFonts w:eastAsiaTheme="minorEastAsia" w:cstheme="minorHAnsi"/>
          <w:iCs/>
          <w:lang w:val="en-US"/>
        </w:rPr>
        <w:t xml:space="preserve"> with the code</w:t>
      </w:r>
      <w:r>
        <w:rPr>
          <w:rFonts w:eastAsiaTheme="minorEastAsia" w:cstheme="minorHAnsi"/>
          <w:iCs/>
          <w:lang w:val="en-US"/>
        </w:rPr>
        <w:br/>
      </w:r>
      <w:r>
        <w:rPr>
          <w:rFonts w:eastAsiaTheme="minorEastAsia" w:cstheme="minorHAnsi"/>
          <w:iCs/>
          <w:lang w:val="en-US"/>
        </w:rPr>
        <w:br/>
      </w:r>
      <w:r w:rsidRPr="009B2779">
        <w:rPr>
          <w:rFonts w:ascii="Courier" w:eastAsiaTheme="minorEastAsia" w:hAnsi="Courier" w:cstheme="minorHAnsi"/>
          <w:lang w:val="en-US"/>
        </w:rPr>
        <w:t>w= [</w:t>
      </w:r>
      <w:r>
        <w:rPr>
          <w:rFonts w:ascii="Courier" w:eastAsiaTheme="minorEastAsia" w:hAnsi="Courier" w:cstheme="minorHAnsi"/>
          <w:lang w:val="en-US"/>
        </w:rPr>
        <w:t>5</w:t>
      </w:r>
      <w:r w:rsidRPr="009B2779">
        <w:rPr>
          <w:rFonts w:ascii="Courier" w:eastAsiaTheme="minorEastAsia" w:hAnsi="Courier" w:cstheme="minorHAnsi"/>
          <w:lang w:val="en-US"/>
        </w:rPr>
        <w:t>,</w:t>
      </w:r>
      <w:r>
        <w:rPr>
          <w:rFonts w:ascii="Courier" w:eastAsiaTheme="minorEastAsia" w:hAnsi="Courier" w:cstheme="minorHAnsi"/>
          <w:lang w:val="en-US"/>
        </w:rPr>
        <w:t>2</w:t>
      </w:r>
      <w:r w:rsidRPr="009B2779">
        <w:rPr>
          <w:rFonts w:ascii="Courier" w:eastAsiaTheme="minorEastAsia" w:hAnsi="Courier" w:cstheme="minorHAnsi"/>
          <w:lang w:val="en-US"/>
        </w:rPr>
        <w:t>,</w:t>
      </w:r>
      <w:r>
        <w:rPr>
          <w:rFonts w:ascii="Courier" w:eastAsiaTheme="minorEastAsia" w:hAnsi="Courier" w:cstheme="minorHAnsi"/>
          <w:lang w:val="en-US"/>
        </w:rPr>
        <w:t>3</w:t>
      </w:r>
      <w:r w:rsidRPr="009B2779">
        <w:rPr>
          <w:rFonts w:ascii="Courier" w:eastAsiaTheme="minorEastAsia" w:hAnsi="Courier" w:cstheme="minorHAnsi"/>
          <w:lang w:val="en-US"/>
        </w:rPr>
        <w:t>,</w:t>
      </w:r>
      <w:r>
        <w:rPr>
          <w:rFonts w:ascii="Courier" w:eastAsiaTheme="minorEastAsia" w:hAnsi="Courier" w:cstheme="minorHAnsi"/>
          <w:lang w:val="en-US"/>
        </w:rPr>
        <w:t>3</w:t>
      </w:r>
      <w:r w:rsidRPr="009B2779">
        <w:rPr>
          <w:rFonts w:ascii="Courier" w:eastAsiaTheme="minorEastAsia" w:hAnsi="Courier" w:cstheme="minorHAnsi"/>
          <w:lang w:val="en-US"/>
        </w:rPr>
        <w:t>,</w:t>
      </w:r>
      <w:r>
        <w:rPr>
          <w:rFonts w:ascii="Courier" w:eastAsiaTheme="minorEastAsia" w:hAnsi="Courier" w:cstheme="minorHAnsi"/>
          <w:lang w:val="en-US"/>
        </w:rPr>
        <w:t>8</w:t>
      </w:r>
      <w:r w:rsidRPr="009B2779">
        <w:rPr>
          <w:rFonts w:ascii="Courier" w:eastAsiaTheme="minorEastAsia" w:hAnsi="Courier" w:cstheme="minorHAnsi"/>
          <w:lang w:val="en-US"/>
        </w:rPr>
        <w:t>].'; t = ones(5,1);</w:t>
      </w:r>
      <w:r>
        <w:rPr>
          <w:rFonts w:ascii="Courier" w:eastAsiaTheme="minorEastAsia" w:hAnsi="Courier" w:cstheme="minorHAnsi"/>
          <w:lang w:val="en-US"/>
        </w:rPr>
        <w:br/>
      </w:r>
      <w:r w:rsidRPr="009B2779">
        <w:rPr>
          <w:rFonts w:ascii="Courier" w:eastAsiaTheme="minorEastAsia" w:hAnsi="Courier" w:cstheme="minorHAnsi"/>
          <w:lang w:val="fr-CH"/>
        </w:rPr>
        <w:t>A = [1,1,0,1,0; 1,0,1,0,0; 0,1,1,0,1;</w:t>
      </w:r>
      <w:r>
        <w:rPr>
          <w:rFonts w:ascii="Courier" w:eastAsiaTheme="minorEastAsia" w:hAnsi="Courier" w:cstheme="minorHAnsi"/>
          <w:lang w:val="fr-CH"/>
        </w:rPr>
        <w:t xml:space="preserve"> </w:t>
      </w:r>
      <w:r w:rsidRPr="009B2779">
        <w:rPr>
          <w:rFonts w:ascii="Courier" w:eastAsiaTheme="minorEastAsia" w:hAnsi="Courier" w:cstheme="minorHAnsi"/>
          <w:lang w:val="fr-CH"/>
        </w:rPr>
        <w:t>0,0,0,1,1];</w:t>
      </w:r>
      <w:r>
        <w:rPr>
          <w:rFonts w:ascii="Courier" w:eastAsiaTheme="minorEastAsia" w:hAnsi="Courier" w:cstheme="minorHAnsi"/>
          <w:lang w:val="fr-CH"/>
        </w:rPr>
        <w:br/>
      </w:r>
      <w:r w:rsidRPr="009B2779">
        <w:rPr>
          <w:rFonts w:ascii="Courier" w:eastAsiaTheme="minorEastAsia" w:hAnsi="Courier" w:cstheme="minorHAnsi"/>
          <w:lang w:val="fr-CH"/>
        </w:rPr>
        <w:t xml:space="preserve">x = </w:t>
      </w:r>
      <w:proofErr w:type="spellStart"/>
      <w:r w:rsidRPr="009B2779">
        <w:rPr>
          <w:rFonts w:ascii="Courier" w:eastAsiaTheme="minorEastAsia" w:hAnsi="Courier" w:cstheme="minorHAnsi"/>
          <w:lang w:val="fr-CH"/>
        </w:rPr>
        <w:t>intlinprog</w:t>
      </w:r>
      <w:proofErr w:type="spellEnd"/>
      <w:r w:rsidRPr="009B2779">
        <w:rPr>
          <w:rFonts w:ascii="Courier" w:eastAsiaTheme="minorEastAsia" w:hAnsi="Courier" w:cstheme="minorHAnsi"/>
          <w:lang w:val="fr-CH"/>
        </w:rPr>
        <w:t>(w, 1:5, A, 2*t(2:end), t', 3,0*t, t);</w:t>
      </w:r>
      <w:r>
        <w:rPr>
          <w:rFonts w:ascii="Courier" w:eastAsiaTheme="minorEastAsia" w:hAnsi="Courier" w:cstheme="minorHAnsi"/>
          <w:lang w:val="fr-CH"/>
        </w:rPr>
        <w:br/>
      </w:r>
      <w:r>
        <w:rPr>
          <w:rFonts w:ascii="Courier" w:eastAsiaTheme="minorEastAsia" w:hAnsi="Courier" w:cstheme="minorHAnsi"/>
          <w:lang w:val="fr-CH"/>
        </w:rPr>
        <w:br/>
      </w:r>
      <w:r w:rsidRPr="003F7EF5">
        <w:rPr>
          <w:rFonts w:eastAsiaTheme="minorEastAsia" w:cstheme="minorHAnsi"/>
          <w:lang w:val="en-US"/>
        </w:rPr>
        <w:t xml:space="preserve">which correctly computes </w:t>
      </w:r>
      <w:r w:rsidRPr="003F7EF5">
        <w:rPr>
          <w:rFonts w:ascii="Courier" w:eastAsiaTheme="minorEastAsia" w:hAnsi="Courier" w:cstheme="minorHAnsi"/>
          <w:lang w:val="en-US"/>
        </w:rPr>
        <w:t>x=(0,1,</w:t>
      </w:r>
      <w:r>
        <w:rPr>
          <w:rFonts w:ascii="Courier" w:eastAsiaTheme="minorEastAsia" w:hAnsi="Courier" w:cstheme="minorHAnsi"/>
          <w:lang w:val="en-US"/>
        </w:rPr>
        <w:t>1</w:t>
      </w:r>
      <w:r w:rsidRPr="003F7EF5">
        <w:rPr>
          <w:rFonts w:ascii="Courier" w:eastAsiaTheme="minorEastAsia" w:hAnsi="Courier" w:cstheme="minorHAnsi"/>
          <w:lang w:val="en-US"/>
        </w:rPr>
        <w:t>,1,</w:t>
      </w:r>
      <w:r>
        <w:rPr>
          <w:rFonts w:ascii="Courier" w:eastAsiaTheme="minorEastAsia" w:hAnsi="Courier" w:cstheme="minorHAnsi"/>
          <w:lang w:val="en-US"/>
        </w:rPr>
        <w:t>0</w:t>
      </w:r>
      <w:r w:rsidRPr="003F7EF5">
        <w:rPr>
          <w:rFonts w:ascii="Courier" w:eastAsiaTheme="minorEastAsia" w:hAnsi="Courier" w:cstheme="minorHAnsi"/>
          <w:lang w:val="en-US"/>
        </w:rPr>
        <w:t xml:space="preserve">) </w:t>
      </w:r>
      <w:r w:rsidRPr="00555C79">
        <w:rPr>
          <w:rFonts w:eastAsiaTheme="minorEastAsia"/>
          <w:b/>
          <w:bCs/>
          <w:color w:val="FF0000"/>
          <w:lang w:val="en-US"/>
        </w:rPr>
        <w:t>[+</w:t>
      </w:r>
      <w:r w:rsidR="005E4692">
        <w:rPr>
          <w:rFonts w:eastAsiaTheme="minorEastAsia"/>
          <w:b/>
          <w:bCs/>
          <w:color w:val="FF0000"/>
          <w:lang w:val="en-US"/>
        </w:rPr>
        <w:t>2</w:t>
      </w:r>
      <w:r w:rsidRPr="00555C79">
        <w:rPr>
          <w:rFonts w:eastAsiaTheme="minorEastAsia"/>
          <w:b/>
          <w:bCs/>
          <w:color w:val="FF0000"/>
          <w:lang w:val="en-US"/>
        </w:rPr>
        <w:t>]</w:t>
      </w:r>
    </w:p>
    <w:p w14:paraId="3011E5F7" w14:textId="77777777" w:rsidR="00FC7585" w:rsidRPr="003F7EF5" w:rsidRDefault="00FC7585" w:rsidP="00FC7585">
      <w:pPr>
        <w:pStyle w:val="ListParagraph"/>
        <w:ind w:left="709"/>
        <w:rPr>
          <w:rFonts w:eastAsiaTheme="minorEastAsia" w:cstheme="minorHAnsi"/>
          <w:lang w:val="en-US"/>
        </w:rPr>
      </w:pPr>
    </w:p>
    <w:p w14:paraId="24267716" w14:textId="2C3A3DA9" w:rsidR="009A3A40" w:rsidRPr="00375D9A" w:rsidRDefault="009A3A40" w:rsidP="008C7B09">
      <w:pPr>
        <w:spacing w:before="120" w:after="120"/>
        <w:rPr>
          <w:rFonts w:ascii="Arial" w:eastAsiaTheme="minorEastAsia" w:hAnsi="Arial" w:cs="Arial"/>
        </w:rPr>
      </w:pPr>
    </w:p>
    <w:p w14:paraId="5DAE3D15" w14:textId="685FAB3E" w:rsidR="00E46D4B" w:rsidRPr="00E46D4B" w:rsidRDefault="00E46D4B" w:rsidP="00E46D4B">
      <w:pPr>
        <w:pStyle w:val="ListParagraph"/>
        <w:numPr>
          <w:ilvl w:val="0"/>
          <w:numId w:val="10"/>
        </w:numPr>
        <w:spacing w:before="120" w:after="120"/>
        <w:rPr>
          <w:rFonts w:ascii="Arial" w:eastAsiaTheme="minorEastAsia" w:hAnsi="Arial" w:cs="Arial"/>
          <w:b/>
          <w:bCs/>
          <w:color w:val="000000" w:themeColor="text1"/>
          <w:lang w:val="en-US"/>
        </w:rPr>
      </w:pPr>
    </w:p>
    <w:p w14:paraId="006A2879" w14:textId="4F1ADE97" w:rsidR="00E46D4B" w:rsidRDefault="00E46D4B" w:rsidP="00E46D4B">
      <w:pPr>
        <w:pStyle w:val="ListParagraph"/>
        <w:numPr>
          <w:ilvl w:val="1"/>
          <w:numId w:val="11"/>
        </w:numPr>
        <w:spacing w:before="120" w:after="120"/>
        <w:contextualSpacing w:val="0"/>
        <w:rPr>
          <w:rFonts w:ascii="Arial" w:eastAsiaTheme="minorEastAsia" w:hAnsi="Arial" w:cs="Arial"/>
          <w:b/>
          <w:bCs/>
          <w:color w:val="FF0000"/>
          <w:lang w:val="en-US"/>
        </w:rPr>
      </w:pPr>
      <w:r w:rsidRPr="00C26BE1">
        <w:rPr>
          <w:rFonts w:ascii="Arial" w:eastAsiaTheme="minorEastAsia" w:hAnsi="Arial" w:cs="Arial"/>
          <w:b/>
          <w:bCs/>
          <w:color w:val="FF0000"/>
          <w:lang w:val="en-US"/>
        </w:rPr>
        <w:t>[</w:t>
      </w:r>
      <w:r>
        <w:rPr>
          <w:rFonts w:ascii="Arial" w:eastAsiaTheme="minorEastAsia" w:hAnsi="Arial" w:cs="Arial"/>
          <w:b/>
          <w:bCs/>
          <w:color w:val="FF0000"/>
          <w:lang w:val="en-US"/>
        </w:rPr>
        <w:t>3</w:t>
      </w:r>
      <w:r w:rsidRPr="00C26BE1">
        <w:rPr>
          <w:rFonts w:ascii="Arial" w:eastAsiaTheme="minorEastAsia" w:hAnsi="Arial" w:cs="Arial"/>
          <w:b/>
          <w:bCs/>
          <w:color w:val="FF0000"/>
          <w:lang w:val="en-US"/>
        </w:rPr>
        <w:t xml:space="preserve"> Marks]</w:t>
      </w:r>
      <w:r w:rsidRPr="00C26BE1">
        <w:rPr>
          <w:rFonts w:ascii="Arial" w:eastAsiaTheme="minorEastAsia" w:hAnsi="Arial" w:cs="Arial"/>
          <w:lang w:val="en-US"/>
        </w:rPr>
        <w:t xml:space="preserve"> Strateg</w:t>
      </w:r>
      <w:r>
        <w:rPr>
          <w:rFonts w:ascii="Arial" w:eastAsiaTheme="minorEastAsia" w:hAnsi="Arial" w:cs="Arial"/>
          <w:lang w:val="en-US"/>
        </w:rPr>
        <w:t>ies</w:t>
      </w:r>
      <w:r w:rsidRPr="00C26BE1">
        <w:rPr>
          <w:rFonts w:ascii="Arial" w:eastAsiaTheme="minorEastAsia" w:hAnsi="Arial" w:cs="Arial"/>
          <w:lang w:val="en-US"/>
        </w:rPr>
        <w:t xml:space="preserve"> 1 and </w:t>
      </w:r>
      <w:r>
        <w:rPr>
          <w:rFonts w:ascii="Arial" w:eastAsiaTheme="minorEastAsia" w:hAnsi="Arial" w:cs="Arial"/>
          <w:lang w:val="en-US"/>
        </w:rPr>
        <w:t>3</w:t>
      </w:r>
      <w:r w:rsidRPr="00C26BE1">
        <w:rPr>
          <w:rFonts w:ascii="Arial" w:eastAsiaTheme="minorEastAsia" w:hAnsi="Arial" w:cs="Arial"/>
          <w:lang w:val="en-US"/>
        </w:rPr>
        <w:t xml:space="preserve"> are both optimal for player 1, strateg</w:t>
      </w:r>
      <w:r>
        <w:rPr>
          <w:rFonts w:ascii="Arial" w:eastAsiaTheme="minorEastAsia" w:hAnsi="Arial" w:cs="Arial"/>
          <w:lang w:val="en-US"/>
        </w:rPr>
        <w:t>ies</w:t>
      </w:r>
      <w:r w:rsidRPr="00C26BE1">
        <w:rPr>
          <w:rFonts w:ascii="Arial" w:eastAsiaTheme="minorEastAsia" w:hAnsi="Arial" w:cs="Arial"/>
          <w:lang w:val="en-US"/>
        </w:rPr>
        <w:t xml:space="preserve"> </w:t>
      </w:r>
      <w:r>
        <w:rPr>
          <w:rFonts w:ascii="Arial" w:eastAsiaTheme="minorEastAsia" w:hAnsi="Arial" w:cs="Arial"/>
          <w:lang w:val="en-US"/>
        </w:rPr>
        <w:t>3</w:t>
      </w:r>
      <w:r w:rsidRPr="00C26BE1">
        <w:rPr>
          <w:rFonts w:ascii="Arial" w:eastAsiaTheme="minorEastAsia" w:hAnsi="Arial" w:cs="Arial"/>
          <w:lang w:val="en-US"/>
        </w:rPr>
        <w:t xml:space="preserve"> and 4 are both optimal for player 2, because.</w:t>
      </w:r>
      <w:r w:rsidRPr="00C26BE1">
        <w:rPr>
          <w:rFonts w:ascii="Arial" w:eastAsiaTheme="minorEastAsia" w:hAnsi="Arial" w:cs="Arial"/>
          <w:color w:val="FF0000"/>
          <w:lang w:val="en-US"/>
        </w:rPr>
        <w:t xml:space="preserve"> </w:t>
      </w:r>
      <w:r w:rsidRPr="00C26BE1">
        <w:rPr>
          <w:rFonts w:ascii="Arial" w:eastAsiaTheme="minorEastAsia" w:hAnsi="Arial" w:cs="Arial"/>
          <w:b/>
          <w:bCs/>
          <w:color w:val="FF0000"/>
          <w:lang w:val="en-US"/>
        </w:rPr>
        <w:t>[+</w:t>
      </w:r>
      <w:r>
        <w:rPr>
          <w:rFonts w:ascii="Arial" w:eastAsiaTheme="minorEastAsia" w:hAnsi="Arial" w:cs="Arial"/>
          <w:b/>
          <w:bCs/>
          <w:color w:val="FF0000"/>
          <w:lang w:val="en-US"/>
        </w:rPr>
        <w:t>1</w:t>
      </w:r>
      <w:r w:rsidRPr="00C26BE1">
        <w:rPr>
          <w:rFonts w:ascii="Arial" w:eastAsiaTheme="minorEastAsia" w:hAnsi="Arial" w:cs="Arial"/>
          <w:b/>
          <w:bCs/>
          <w:color w:val="FF0000"/>
          <w:lang w:val="en-US"/>
        </w:rPr>
        <w:t>]</w:t>
      </w:r>
      <w:r>
        <w:rPr>
          <w:rFonts w:ascii="Arial" w:eastAsiaTheme="minorEastAsia" w:hAnsi="Arial" w:cs="Arial"/>
          <w:b/>
          <w:bCs/>
          <w:color w:val="FF0000"/>
          <w:lang w:val="en-US"/>
        </w:rPr>
        <w:br/>
      </w:r>
      <w:r>
        <w:rPr>
          <w:rFonts w:ascii="Arial" w:eastAsiaTheme="minorEastAsia" w:hAnsi="Arial" w:cs="Arial"/>
          <w:b/>
          <w:bCs/>
          <w:color w:val="FF0000"/>
          <w:lang w:val="en-US"/>
        </w:rPr>
        <w:br/>
      </w:r>
      <m:oMathPara>
        <m:oMath>
          <m:m>
            <m:mPr>
              <m:mcs>
                <m:mc>
                  <m:mcPr>
                    <m:count m:val="6"/>
                    <m:mcJc m:val="center"/>
                  </m:mcPr>
                </m:mc>
              </m:mcs>
              <m:ctrlPr>
                <w:rPr>
                  <w:rFonts w:ascii="Cambria Math" w:eastAsiaTheme="minorEastAsia" w:hAnsi="Cambria Math" w:cs="Arial"/>
                  <w:i/>
                  <w:lang w:val="en-US"/>
                </w:rPr>
              </m:ctrlPr>
            </m:mPr>
            <m:mr>
              <m:e/>
              <m:e/>
              <m:e/>
              <m:e>
                <m:ctrlPr>
                  <w:rPr>
                    <w:rFonts w:ascii="Cambria Math" w:eastAsia="Cambria Math" w:hAnsi="Cambria Math" w:cs="Cambria Math"/>
                    <w:i/>
                    <w:lang w:val="en-US"/>
                  </w:rPr>
                </m:ctrlPr>
              </m:e>
              <m:e/>
              <m:e>
                <m:r>
                  <w:rPr>
                    <w:rFonts w:ascii="Cambria Math" w:eastAsiaTheme="minorEastAsia" w:hAnsi="Cambria Math" w:cs="Arial"/>
                    <w:lang w:val="en-US"/>
                  </w:rPr>
                  <m:t>min</m:t>
                </m:r>
              </m:e>
            </m:mr>
            <m:mr>
              <m:e/>
              <m:e>
                <m:r>
                  <w:rPr>
                    <w:rFonts w:ascii="Cambria Math" w:eastAsiaTheme="minorEastAsia" w:hAnsi="Cambria Math" w:cs="Arial"/>
                    <w:lang w:val="en-US"/>
                  </w:rPr>
                  <m:t>0</m:t>
                </m:r>
              </m:e>
              <m:e>
                <m:r>
                  <w:rPr>
                    <w:rFonts w:ascii="Cambria Math" w:eastAsiaTheme="minorEastAsia" w:hAnsi="Cambria Math" w:cs="Arial"/>
                    <w:lang w:val="en-US"/>
                  </w:rPr>
                  <m:t>2</m:t>
                </m:r>
              </m:e>
              <m:e>
                <m:r>
                  <w:rPr>
                    <w:rFonts w:ascii="Cambria Math" w:eastAsiaTheme="minorEastAsia" w:hAnsi="Cambria Math" w:cs="Arial"/>
                    <w:lang w:val="en-US"/>
                  </w:rPr>
                  <m:t>1</m:t>
                </m:r>
                <m:ctrlPr>
                  <w:rPr>
                    <w:rFonts w:ascii="Cambria Math" w:eastAsia="Cambria Math" w:hAnsi="Cambria Math" w:cs="Cambria Math"/>
                    <w:i/>
                    <w:lang w:val="en-US"/>
                  </w:rPr>
                </m:ctrlPr>
              </m:e>
              <m:e>
                <m:r>
                  <w:rPr>
                    <w:rFonts w:ascii="Cambria Math" w:eastAsiaTheme="minorEastAsia" w:hAnsi="Cambria Math" w:cs="Arial"/>
                    <w:lang w:val="en-US"/>
                  </w:rPr>
                  <m:t>-1</m:t>
                </m:r>
              </m:e>
              <m:e>
                <m:r>
                  <m:rPr>
                    <m:sty m:val="bi"/>
                  </m:rPr>
                  <w:rPr>
                    <w:rFonts w:ascii="Cambria Math" w:eastAsiaTheme="minorEastAsia" w:hAnsi="Cambria Math" w:cs="Arial"/>
                    <w:lang w:val="en-US"/>
                  </w:rPr>
                  <m:t>-1</m:t>
                </m:r>
              </m:e>
            </m:mr>
            <m:mr>
              <m:e/>
              <m:e>
                <m:r>
                  <w:rPr>
                    <w:rFonts w:ascii="Cambria Math" w:eastAsiaTheme="minorEastAsia" w:hAnsi="Cambria Math" w:cs="Arial"/>
                    <w:lang w:val="en-US"/>
                  </w:rPr>
                  <m:t>3</m:t>
                </m:r>
              </m:e>
              <m:e>
                <m:r>
                  <w:rPr>
                    <w:rFonts w:ascii="Cambria Math" w:eastAsiaTheme="minorEastAsia" w:hAnsi="Cambria Math" w:cs="Arial"/>
                    <w:lang w:val="en-US"/>
                  </w:rPr>
                  <m:t>4</m:t>
                </m:r>
              </m:e>
              <m:e>
                <m:r>
                  <w:rPr>
                    <w:rFonts w:ascii="Cambria Math" w:eastAsiaTheme="minorEastAsia" w:hAnsi="Cambria Math" w:cs="Arial"/>
                    <w:lang w:val="en-US"/>
                  </w:rPr>
                  <m:t>0</m:t>
                </m:r>
                <m:ctrlPr>
                  <w:rPr>
                    <w:rFonts w:ascii="Cambria Math" w:eastAsia="Cambria Math" w:hAnsi="Cambria Math" w:cs="Cambria Math"/>
                    <w:i/>
                    <w:lang w:val="en-US"/>
                  </w:rPr>
                </m:ctrlPr>
              </m:e>
              <m:e>
                <m:r>
                  <w:rPr>
                    <w:rFonts w:ascii="Cambria Math" w:eastAsiaTheme="minorEastAsia" w:hAnsi="Cambria Math" w:cs="Arial"/>
                    <w:lang w:val="en-US"/>
                  </w:rPr>
                  <m:t>-5</m:t>
                </m:r>
              </m:e>
              <m:e>
                <m:r>
                  <w:rPr>
                    <w:rFonts w:ascii="Cambria Math" w:eastAsiaTheme="minorEastAsia" w:hAnsi="Cambria Math" w:cs="Arial"/>
                    <w:lang w:val="en-US"/>
                  </w:rPr>
                  <m:t>-5</m:t>
                </m:r>
              </m:e>
            </m:mr>
            <m:mr>
              <m:e/>
              <m:e>
                <m:r>
                  <w:rPr>
                    <w:rFonts w:ascii="Cambria Math" w:eastAsiaTheme="minorEastAsia" w:hAnsi="Cambria Math" w:cs="Arial"/>
                    <w:lang w:val="en-US"/>
                  </w:rPr>
                  <m:t>-1</m:t>
                </m:r>
              </m:e>
              <m:e>
                <m:r>
                  <w:rPr>
                    <w:rFonts w:ascii="Cambria Math" w:eastAsiaTheme="minorEastAsia" w:hAnsi="Cambria Math" w:cs="Arial"/>
                    <w:lang w:val="en-US"/>
                  </w:rPr>
                  <m:t>3</m:t>
                </m:r>
              </m:e>
              <m:e>
                <m:r>
                  <w:rPr>
                    <w:rFonts w:ascii="Cambria Math" w:eastAsiaTheme="minorEastAsia" w:hAnsi="Cambria Math" w:cs="Arial"/>
                    <w:lang w:val="en-US"/>
                  </w:rPr>
                  <m:t>0</m:t>
                </m:r>
                <m:ctrlPr>
                  <w:rPr>
                    <w:rFonts w:ascii="Cambria Math" w:eastAsia="Cambria Math" w:hAnsi="Cambria Math" w:cs="Cambria Math"/>
                    <w:i/>
                    <w:lang w:val="en-US"/>
                  </w:rPr>
                </m:ctrlPr>
              </m:e>
              <m:e>
                <m:r>
                  <w:rPr>
                    <w:rFonts w:ascii="Cambria Math" w:eastAsiaTheme="minorEastAsia" w:hAnsi="Cambria Math" w:cs="Arial"/>
                    <w:lang w:val="en-US"/>
                  </w:rPr>
                  <m:t>2</m:t>
                </m:r>
              </m:e>
              <m:e>
                <m:r>
                  <m:rPr>
                    <m:sty m:val="bi"/>
                  </m:rPr>
                  <w:rPr>
                    <w:rFonts w:ascii="Cambria Math" w:eastAsiaTheme="minorEastAsia" w:hAnsi="Cambria Math" w:cs="Arial"/>
                    <w:lang w:val="en-US"/>
                  </w:rPr>
                  <m:t>-1</m:t>
                </m:r>
              </m:e>
            </m:mr>
            <m:mr>
              <m:e/>
              <m:e>
                <m:r>
                  <w:rPr>
                    <w:rFonts w:ascii="Cambria Math" w:eastAsiaTheme="minorEastAsia" w:hAnsi="Cambria Math" w:cs="Arial"/>
                    <w:lang w:val="en-US"/>
                  </w:rPr>
                  <m:t>-2</m:t>
                </m:r>
              </m:e>
              <m:e>
                <m:r>
                  <w:rPr>
                    <w:rFonts w:ascii="Cambria Math" w:eastAsiaTheme="minorEastAsia" w:hAnsi="Cambria Math" w:cs="Arial"/>
                    <w:lang w:val="en-US"/>
                  </w:rPr>
                  <m:t>-1</m:t>
                </m:r>
              </m:e>
              <m:e>
                <m:r>
                  <w:rPr>
                    <w:rFonts w:ascii="Cambria Math" w:eastAsiaTheme="minorEastAsia" w:hAnsi="Cambria Math" w:cs="Arial"/>
                    <w:lang w:val="en-US"/>
                  </w:rPr>
                  <m:t>2</m:t>
                </m:r>
                <m:ctrlPr>
                  <w:rPr>
                    <w:rFonts w:ascii="Cambria Math" w:eastAsia="Cambria Math" w:hAnsi="Cambria Math" w:cs="Cambria Math"/>
                    <w:i/>
                    <w:lang w:val="en-US"/>
                  </w:rPr>
                </m:ctrlPr>
              </m:e>
              <m:e>
                <m:r>
                  <w:rPr>
                    <w:rFonts w:ascii="Cambria Math" w:eastAsiaTheme="minorEastAsia" w:hAnsi="Cambria Math" w:cs="Arial"/>
                    <w:lang w:val="en-US"/>
                  </w:rPr>
                  <m:t>1</m:t>
                </m:r>
              </m:e>
              <m:e>
                <m:r>
                  <w:rPr>
                    <w:rFonts w:ascii="Cambria Math" w:eastAsiaTheme="minorEastAsia" w:hAnsi="Cambria Math" w:cs="Arial"/>
                    <w:lang w:val="en-US"/>
                  </w:rPr>
                  <m:t>-2</m:t>
                </m:r>
              </m:e>
            </m:mr>
            <m:mr>
              <m:e>
                <m:r>
                  <w:rPr>
                    <w:rFonts w:ascii="Cambria Math" w:eastAsiaTheme="minorEastAsia" w:hAnsi="Cambria Math" w:cs="Arial"/>
                    <w:lang w:val="en-US"/>
                  </w:rPr>
                  <m:t>max</m:t>
                </m:r>
              </m:e>
              <m:e>
                <m:r>
                  <w:rPr>
                    <w:rFonts w:ascii="Cambria Math" w:eastAsiaTheme="minorEastAsia" w:hAnsi="Cambria Math" w:cs="Arial"/>
                    <w:lang w:val="en-US"/>
                  </w:rPr>
                  <m:t>3</m:t>
                </m:r>
              </m:e>
              <m:e>
                <m:r>
                  <w:rPr>
                    <w:rFonts w:ascii="Cambria Math" w:eastAsiaTheme="minorEastAsia" w:hAnsi="Cambria Math" w:cs="Arial"/>
                    <w:lang w:val="en-US"/>
                  </w:rPr>
                  <m:t>4</m:t>
                </m:r>
              </m:e>
              <m:e>
                <m:r>
                  <m:rPr>
                    <m:sty m:val="bi"/>
                  </m:rPr>
                  <w:rPr>
                    <w:rFonts w:ascii="Cambria Math" w:eastAsiaTheme="minorEastAsia" w:hAnsi="Cambria Math" w:cs="Arial"/>
                    <w:lang w:val="en-US"/>
                  </w:rPr>
                  <m:t>2</m:t>
                </m:r>
                <m:ctrlPr>
                  <w:rPr>
                    <w:rFonts w:ascii="Cambria Math" w:eastAsia="Cambria Math" w:hAnsi="Cambria Math" w:cs="Cambria Math"/>
                    <w:b/>
                    <w:i/>
                    <w:lang w:val="en-US"/>
                  </w:rPr>
                </m:ctrlPr>
              </m:e>
              <m:e>
                <m:r>
                  <m:rPr>
                    <m:sty m:val="bi"/>
                  </m:rPr>
                  <w:rPr>
                    <w:rFonts w:ascii="Cambria Math" w:eastAsiaTheme="minorEastAsia" w:hAnsi="Cambria Math" w:cs="Arial"/>
                    <w:lang w:val="en-US"/>
                  </w:rPr>
                  <m:t>2</m:t>
                </m:r>
              </m:e>
              <m:e/>
            </m:mr>
          </m:m>
          <m:r>
            <m:rPr>
              <m:sty m:val="p"/>
            </m:rPr>
            <w:rPr>
              <w:rFonts w:ascii="Arial" w:eastAsiaTheme="minorEastAsia" w:hAnsi="Arial" w:cs="Arial"/>
              <w:lang w:val="en-US"/>
            </w:rPr>
            <w:br/>
          </m:r>
        </m:oMath>
        <m:oMath>
          <m:r>
            <m:rPr>
              <m:sty m:val="p"/>
            </m:rPr>
            <w:rPr>
              <w:rFonts w:ascii="Arial" w:eastAsiaTheme="minorEastAsia" w:hAnsi="Arial" w:cs="Arial"/>
              <w:lang w:val="en-US"/>
            </w:rPr>
            <w:br/>
          </m:r>
        </m:oMath>
      </m:oMathPara>
      <w:r w:rsidRPr="00C26BE1">
        <w:rPr>
          <w:rFonts w:ascii="Arial" w:eastAsiaTheme="minorEastAsia" w:hAnsi="Arial" w:cs="Arial"/>
          <w:lang w:val="en-US"/>
        </w:rPr>
        <w:t>The game is not stable because the</w:t>
      </w:r>
      <w:r>
        <w:rPr>
          <w:rFonts w:ascii="Arial" w:eastAsiaTheme="minorEastAsia" w:hAnsi="Arial" w:cs="Arial"/>
          <w:lang w:val="en-US"/>
        </w:rPr>
        <w:t xml:space="preserve"> maximin and minimax values</w:t>
      </w:r>
      <w:r w:rsidRPr="00C26BE1">
        <w:rPr>
          <w:rFonts w:ascii="Arial" w:eastAsiaTheme="minorEastAsia" w:hAnsi="Arial" w:cs="Arial"/>
          <w:lang w:val="en-US"/>
        </w:rPr>
        <w:t xml:space="preserve"> are not equal. In lay terms, if player 1 picks strategy 1, then player 2 picks strategy 4, but then player 1 picks strategy 3, and then player 2 picks strategy 1, in which case player 1 picks strategy 2, and then player 2 switches to strategy 4, in which case player 1 picks strategy </w:t>
      </w:r>
      <w:r>
        <w:rPr>
          <w:rFonts w:ascii="Arial" w:eastAsiaTheme="minorEastAsia" w:hAnsi="Arial" w:cs="Arial"/>
          <w:lang w:val="en-US"/>
        </w:rPr>
        <w:t>3</w:t>
      </w:r>
      <w:r w:rsidRPr="00C26BE1">
        <w:rPr>
          <w:rFonts w:ascii="Arial" w:eastAsiaTheme="minorEastAsia" w:hAnsi="Arial" w:cs="Arial"/>
          <w:lang w:val="en-US"/>
        </w:rPr>
        <w:t xml:space="preserve">, and then player 2 switches to strategy 1, and then player 1 picks strategy 2, and so on. </w:t>
      </w:r>
      <w:r w:rsidRPr="00C26BE1">
        <w:rPr>
          <w:rFonts w:ascii="Arial" w:eastAsiaTheme="minorEastAsia" w:hAnsi="Arial" w:cs="Arial"/>
          <w:b/>
          <w:bCs/>
          <w:color w:val="FF0000"/>
          <w:lang w:val="en-US"/>
        </w:rPr>
        <w:t>[+2]</w:t>
      </w:r>
    </w:p>
    <w:p w14:paraId="039F5545" w14:textId="528C794B" w:rsidR="00E46D4B" w:rsidRPr="00C26BE1" w:rsidRDefault="00E46D4B" w:rsidP="00E46D4B">
      <w:pPr>
        <w:pStyle w:val="ListParagraph"/>
        <w:numPr>
          <w:ilvl w:val="1"/>
          <w:numId w:val="11"/>
        </w:numPr>
        <w:spacing w:before="120" w:after="120"/>
        <w:contextualSpacing w:val="0"/>
        <w:rPr>
          <w:rFonts w:ascii="Arial" w:eastAsiaTheme="minorEastAsia" w:hAnsi="Arial" w:cs="Arial"/>
          <w:b/>
          <w:bCs/>
          <w:color w:val="FF0000"/>
          <w:lang w:val="en-US"/>
        </w:rPr>
      </w:pPr>
      <w:r w:rsidRPr="00C26BE1">
        <w:rPr>
          <w:rFonts w:ascii="Arial" w:eastAsiaTheme="minorEastAsia" w:hAnsi="Arial" w:cs="Arial"/>
          <w:b/>
          <w:bCs/>
          <w:color w:val="FF0000"/>
          <w:lang w:val="en-US"/>
        </w:rPr>
        <w:t>[</w:t>
      </w:r>
      <w:r>
        <w:rPr>
          <w:rFonts w:ascii="Arial" w:eastAsiaTheme="minorEastAsia" w:hAnsi="Arial" w:cs="Arial"/>
          <w:b/>
          <w:bCs/>
          <w:color w:val="FF0000"/>
          <w:lang w:val="en-US"/>
        </w:rPr>
        <w:t>4</w:t>
      </w:r>
      <w:r w:rsidRPr="00C26BE1">
        <w:rPr>
          <w:rFonts w:ascii="Arial" w:eastAsiaTheme="minorEastAsia" w:hAnsi="Arial" w:cs="Arial"/>
          <w:b/>
          <w:bCs/>
          <w:color w:val="FF0000"/>
          <w:lang w:val="en-US"/>
        </w:rPr>
        <w:t xml:space="preserve"> Marks]</w:t>
      </w:r>
      <w:r w:rsidRPr="00C26BE1">
        <w:rPr>
          <w:rFonts w:ascii="Arial" w:eastAsiaTheme="minorEastAsia" w:hAnsi="Arial" w:cs="Arial"/>
          <w:color w:val="FF0000"/>
          <w:lang w:val="en-US"/>
        </w:rPr>
        <w:t xml:space="preserve"> </w:t>
      </w:r>
      <w:r w:rsidRPr="00C26BE1">
        <w:rPr>
          <w:rFonts w:ascii="Arial" w:eastAsiaTheme="minorEastAsia" w:hAnsi="Arial" w:cs="Arial"/>
          <w:lang w:val="en-US"/>
        </w:rPr>
        <w:t xml:space="preserve">In class we saw that the optimal strategy </w:t>
      </w:r>
      <m:oMath>
        <m:sSup>
          <m:sSupPr>
            <m:ctrlPr>
              <w:rPr>
                <w:rFonts w:ascii="Cambria Math" w:eastAsiaTheme="minorEastAsia" w:hAnsi="Cambria Math" w:cs="Arial"/>
                <w:i/>
                <w:iCs/>
                <w:lang w:val="de-CH"/>
              </w:rPr>
            </m:ctrlPr>
          </m:sSupPr>
          <m:e>
            <m:r>
              <w:rPr>
                <w:rFonts w:ascii="Cambria Math" w:eastAsiaTheme="minorEastAsia" w:hAnsi="Cambria Math" w:cs="Arial"/>
                <w:lang w:val="de-CH"/>
              </w:rPr>
              <m:t>x</m:t>
            </m:r>
          </m:e>
          <m:sup>
            <m:r>
              <w:rPr>
                <w:rFonts w:ascii="Cambria Math" w:eastAsiaTheme="minorEastAsia" w:hAnsi="Cambria Math" w:cs="Arial"/>
                <w:lang w:val="en-US"/>
              </w:rPr>
              <m:t>*</m:t>
            </m:r>
          </m:sup>
        </m:sSup>
      </m:oMath>
      <w:r w:rsidRPr="00C26BE1">
        <w:rPr>
          <w:rFonts w:ascii="Arial" w:eastAsiaTheme="minorEastAsia" w:hAnsi="Arial" w:cs="Arial"/>
          <w:lang w:val="en-US"/>
        </w:rPr>
        <w:t xml:space="preserve"> of player 1 is </w:t>
      </w:r>
      <w:proofErr w:type="spellStart"/>
      <w:r w:rsidRPr="00C26BE1">
        <w:rPr>
          <w:rFonts w:ascii="Arial" w:eastAsiaTheme="minorEastAsia" w:hAnsi="Arial" w:cs="Arial"/>
          <w:lang w:val="en-US"/>
        </w:rPr>
        <w:t>characteri</w:t>
      </w:r>
      <w:r>
        <w:rPr>
          <w:rFonts w:ascii="Arial" w:eastAsiaTheme="minorEastAsia" w:hAnsi="Arial" w:cs="Arial"/>
          <w:lang w:val="en-US"/>
        </w:rPr>
        <w:t>s</w:t>
      </w:r>
      <w:r w:rsidRPr="00C26BE1">
        <w:rPr>
          <w:rFonts w:ascii="Arial" w:eastAsiaTheme="minorEastAsia" w:hAnsi="Arial" w:cs="Arial"/>
          <w:lang w:val="en-US"/>
        </w:rPr>
        <w:t>ed</w:t>
      </w:r>
      <w:proofErr w:type="spellEnd"/>
      <w:r w:rsidRPr="00C26BE1">
        <w:rPr>
          <w:rFonts w:ascii="Arial" w:eastAsiaTheme="minorEastAsia" w:hAnsi="Arial" w:cs="Arial"/>
          <w:lang w:val="en-US"/>
        </w:rPr>
        <w:t xml:space="preserve"> by the </w:t>
      </w:r>
      <w:proofErr w:type="spellStart"/>
      <w:r w:rsidRPr="00C26BE1">
        <w:rPr>
          <w:rFonts w:ascii="Arial" w:eastAsiaTheme="minorEastAsia" w:hAnsi="Arial" w:cs="Arial"/>
          <w:lang w:val="en-US"/>
        </w:rPr>
        <w:t>optimi</w:t>
      </w:r>
      <w:r>
        <w:rPr>
          <w:rFonts w:ascii="Arial" w:eastAsiaTheme="minorEastAsia" w:hAnsi="Arial" w:cs="Arial"/>
          <w:lang w:val="en-US"/>
        </w:rPr>
        <w:t>s</w:t>
      </w:r>
      <w:r w:rsidRPr="00C26BE1">
        <w:rPr>
          <w:rFonts w:ascii="Arial" w:eastAsiaTheme="minorEastAsia" w:hAnsi="Arial" w:cs="Arial"/>
          <w:lang w:val="en-US"/>
        </w:rPr>
        <w:t>ation</w:t>
      </w:r>
      <w:proofErr w:type="spellEnd"/>
      <w:r w:rsidRPr="00C26BE1">
        <w:rPr>
          <w:rFonts w:ascii="Arial" w:eastAsiaTheme="minorEastAsia" w:hAnsi="Arial" w:cs="Arial"/>
          <w:lang w:val="en-US"/>
        </w:rPr>
        <w:t xml:space="preserve"> problem </w:t>
      </w:r>
      <w:r w:rsidRPr="00C26BE1">
        <w:rPr>
          <w:rFonts w:ascii="Arial" w:eastAsiaTheme="minorEastAsia" w:hAnsi="Arial" w:cs="Arial"/>
          <w:lang w:val="en-US"/>
        </w:rPr>
        <w:br/>
      </w:r>
      <m:oMathPara>
        <m:oMath>
          <m:m>
            <m:mPr>
              <m:mcs>
                <m:mc>
                  <m:mcPr>
                    <m:count m:val="2"/>
                    <m:mcJc m:val="center"/>
                  </m:mcPr>
                </m:mc>
              </m:mcs>
              <m:ctrlPr>
                <w:rPr>
                  <w:rFonts w:ascii="Cambria Math" w:eastAsiaTheme="minorEastAsia" w:hAnsi="Cambria Math" w:cs="Arial"/>
                  <w:i/>
                  <w:iCs/>
                </w:rPr>
              </m:ctrlPr>
            </m:mPr>
            <m:mr>
              <m:e>
                <m:r>
                  <w:rPr>
                    <w:rFonts w:ascii="Cambria Math" w:eastAsiaTheme="minorEastAsia" w:hAnsi="Cambria Math" w:cs="Arial"/>
                  </w:rPr>
                  <m:t>max</m:t>
                </m:r>
              </m:e>
              <m:e>
                <m:r>
                  <w:rPr>
                    <w:rFonts w:ascii="Cambria Math" w:eastAsiaTheme="minorEastAsia" w:hAnsi="Cambria Math" w:cs="Arial"/>
                  </w:rPr>
                  <m:t>v</m:t>
                </m:r>
              </m:e>
            </m:mr>
            <m:mr>
              <m:e>
                <m:r>
                  <w:rPr>
                    <w:rFonts w:ascii="Cambria Math" w:eastAsiaTheme="minorEastAsia" w:hAnsi="Cambria Math" w:cs="Arial"/>
                  </w:rPr>
                  <m:t>s.t.</m:t>
                </m:r>
              </m:e>
              <m:e>
                <m:sSup>
                  <m:sSupPr>
                    <m:ctrlPr>
                      <w:rPr>
                        <w:rFonts w:ascii="Cambria Math" w:eastAsiaTheme="minorEastAsia" w:hAnsi="Cambria Math" w:cs="Arial"/>
                        <w:i/>
                        <w:iCs/>
                        <w:lang w:val="de-CH"/>
                      </w:rPr>
                    </m:ctrlPr>
                  </m:sSupPr>
                  <m:e>
                    <m:r>
                      <w:rPr>
                        <w:rFonts w:ascii="Cambria Math" w:eastAsiaTheme="minorEastAsia" w:hAnsi="Cambria Math" w:cs="Arial"/>
                        <w:lang w:val="de-CH"/>
                      </w:rPr>
                      <m:t>A</m:t>
                    </m:r>
                  </m:e>
                  <m:sup>
                    <m:r>
                      <w:rPr>
                        <w:rFonts w:ascii="Cambria Math" w:eastAsiaTheme="minorEastAsia" w:hAnsi="Cambria Math" w:cs="Arial"/>
                        <w:lang w:val="de-CH"/>
                      </w:rPr>
                      <m:t>T</m:t>
                    </m:r>
                  </m:sup>
                </m:sSup>
                <m:r>
                  <w:rPr>
                    <w:rFonts w:ascii="Cambria Math" w:eastAsiaTheme="minorEastAsia" w:hAnsi="Cambria Math" w:cs="Arial"/>
                    <w:lang w:val="de-CH"/>
                  </w:rPr>
                  <m:t>x</m:t>
                </m:r>
                <m:r>
                  <w:rPr>
                    <w:rFonts w:ascii="Cambria Math" w:eastAsiaTheme="minorEastAsia" w:hAnsi="Cambria Math" w:cs="Arial"/>
                    <w:lang w:val="en-US"/>
                  </w:rPr>
                  <m:t>≥</m:t>
                </m:r>
                <m:r>
                  <w:rPr>
                    <w:rFonts w:ascii="Cambria Math" w:eastAsiaTheme="minorEastAsia" w:hAnsi="Cambria Math" w:cs="Arial"/>
                    <w:lang w:val="de-CH"/>
                  </w:rPr>
                  <m:t>v</m:t>
                </m:r>
                <m:r>
                  <w:rPr>
                    <w:rFonts w:ascii="Cambria Math" w:eastAsiaTheme="minorEastAsia" w:hAnsi="Cambria Math" w:cs="Arial"/>
                    <w:lang w:val="en-US"/>
                  </w:rPr>
                  <m:t> </m:t>
                </m:r>
                <m:sSup>
                  <m:sSupPr>
                    <m:ctrlPr>
                      <w:rPr>
                        <w:rFonts w:ascii="Cambria Math" w:eastAsiaTheme="minorEastAsia" w:hAnsi="Cambria Math" w:cs="Arial"/>
                        <w:i/>
                        <w:iCs/>
                        <w:lang w:val="de-CH"/>
                      </w:rPr>
                    </m:ctrlPr>
                  </m:sSupPr>
                  <m:e>
                    <m:d>
                      <m:dPr>
                        <m:ctrlPr>
                          <w:rPr>
                            <w:rFonts w:ascii="Cambria Math" w:eastAsiaTheme="minorEastAsia" w:hAnsi="Cambria Math" w:cs="Arial"/>
                            <w:i/>
                            <w:iCs/>
                            <w:lang w:val="de-CH"/>
                          </w:rPr>
                        </m:ctrlPr>
                      </m:dPr>
                      <m:e>
                        <m:r>
                          <w:rPr>
                            <w:rFonts w:ascii="Cambria Math" w:eastAsiaTheme="minorEastAsia" w:hAnsi="Cambria Math" w:cs="Arial"/>
                            <w:lang w:val="en-US"/>
                          </w:rPr>
                          <m:t>1,…,1</m:t>
                        </m:r>
                      </m:e>
                    </m:d>
                  </m:e>
                  <m:sup>
                    <m:r>
                      <w:rPr>
                        <w:rFonts w:ascii="Cambria Math" w:eastAsiaTheme="minorEastAsia" w:hAnsi="Cambria Math" w:cs="Arial"/>
                        <w:lang w:val="de-CH"/>
                      </w:rPr>
                      <m:t>T</m:t>
                    </m:r>
                  </m:sup>
                </m:sSup>
              </m:e>
            </m:mr>
            <m:mr>
              <m:e/>
              <m:e>
                <m:sSup>
                  <m:sSupPr>
                    <m:ctrlPr>
                      <w:rPr>
                        <w:rFonts w:ascii="Cambria Math" w:eastAsiaTheme="minorEastAsia" w:hAnsi="Cambria Math" w:cs="Arial"/>
                        <w:i/>
                        <w:iCs/>
                        <w:lang w:val="de-CH"/>
                      </w:rPr>
                    </m:ctrlPr>
                  </m:sSupPr>
                  <m:e>
                    <m:d>
                      <m:dPr>
                        <m:ctrlPr>
                          <w:rPr>
                            <w:rFonts w:ascii="Cambria Math" w:eastAsiaTheme="minorEastAsia" w:hAnsi="Cambria Math" w:cs="Arial"/>
                            <w:i/>
                            <w:iCs/>
                            <w:lang w:val="de-CH"/>
                          </w:rPr>
                        </m:ctrlPr>
                      </m:dPr>
                      <m:e>
                        <m:r>
                          <w:rPr>
                            <w:rFonts w:ascii="Cambria Math" w:eastAsiaTheme="minorEastAsia" w:hAnsi="Cambria Math" w:cs="Arial"/>
                            <w:lang w:val="en-US"/>
                          </w:rPr>
                          <m:t>1,…,1</m:t>
                        </m:r>
                      </m:e>
                    </m:d>
                  </m:e>
                  <m:sup>
                    <m:r>
                      <w:rPr>
                        <w:rFonts w:ascii="Cambria Math" w:eastAsiaTheme="minorEastAsia" w:hAnsi="Cambria Math" w:cs="Arial"/>
                        <w:lang w:val="de-CH"/>
                      </w:rPr>
                      <m:t>T</m:t>
                    </m:r>
                  </m:sup>
                </m:sSup>
                <m:r>
                  <w:rPr>
                    <w:rFonts w:ascii="Cambria Math" w:eastAsiaTheme="minorEastAsia" w:hAnsi="Cambria Math" w:cs="Arial"/>
                    <w:lang w:val="de-CH"/>
                  </w:rPr>
                  <m:t>x</m:t>
                </m:r>
                <m:r>
                  <w:rPr>
                    <w:rFonts w:ascii="Cambria Math" w:eastAsiaTheme="minorEastAsia" w:hAnsi="Cambria Math" w:cs="Arial"/>
                    <w:lang w:val="en-US"/>
                  </w:rPr>
                  <m:t>=1</m:t>
                </m:r>
              </m:e>
            </m:mr>
            <m:mr>
              <m:e/>
              <m:e>
                <m:r>
                  <w:rPr>
                    <w:rFonts w:ascii="Cambria Math" w:eastAsiaTheme="minorEastAsia" w:hAnsi="Cambria Math" w:cs="Arial"/>
                  </w:rPr>
                  <m:t>x≥0, </m:t>
                </m:r>
                <m:r>
                  <w:rPr>
                    <w:rFonts w:ascii="Cambria Math" w:eastAsiaTheme="minorEastAsia" w:hAnsi="Cambria Math" w:cs="Arial"/>
                    <w:lang w:val="de-CH"/>
                  </w:rPr>
                  <m:t>v</m:t>
                </m:r>
                <m:r>
                  <m:rPr>
                    <m:scr m:val="double-struck"/>
                  </m:rPr>
                  <w:rPr>
                    <w:rFonts w:ascii="Cambria Math" w:eastAsiaTheme="minorEastAsia" w:hAnsi="Cambria Math" w:cs="Arial"/>
                    <w:lang w:val="en-US"/>
                  </w:rPr>
                  <m:t>∈R</m:t>
                </m:r>
              </m:e>
            </m:mr>
          </m:m>
          <m:r>
            <m:rPr>
              <m:sty m:val="p"/>
            </m:rPr>
            <w:rPr>
              <w:rFonts w:ascii="Cambria Math" w:eastAsiaTheme="minorEastAsia" w:hAnsi="Cambria Math" w:cs="Arial"/>
            </w:rPr>
            <w:br/>
          </m:r>
        </m:oMath>
      </m:oMathPara>
      <w:r>
        <w:rPr>
          <w:rFonts w:ascii="Arial" w:eastAsiaTheme="minorEastAsia" w:hAnsi="Arial" w:cs="Arial"/>
          <w:lang w:val="en-US"/>
        </w:rPr>
        <w:br/>
      </w:r>
      <w:r w:rsidRPr="00C26BE1">
        <w:rPr>
          <w:rFonts w:ascii="Arial" w:eastAsiaTheme="minorEastAsia" w:hAnsi="Arial" w:cs="Arial"/>
          <w:lang w:val="en-US"/>
        </w:rPr>
        <w:t xml:space="preserve">We can solve this in </w:t>
      </w:r>
      <w:proofErr w:type="spellStart"/>
      <w:r w:rsidRPr="00C26BE1">
        <w:rPr>
          <w:rFonts w:ascii="Arial" w:eastAsiaTheme="minorEastAsia" w:hAnsi="Arial" w:cs="Arial"/>
          <w:lang w:val="en-US"/>
        </w:rPr>
        <w:t>matlab</w:t>
      </w:r>
      <w:proofErr w:type="spellEnd"/>
      <w:r w:rsidRPr="00C26BE1">
        <w:rPr>
          <w:rFonts w:ascii="Arial" w:eastAsiaTheme="minorEastAsia" w:hAnsi="Arial" w:cs="Arial"/>
          <w:lang w:val="en-US"/>
        </w:rPr>
        <w:t xml:space="preserve"> with the commands </w:t>
      </w:r>
      <w:r w:rsidRPr="00C26BE1">
        <w:rPr>
          <w:rFonts w:ascii="Arial" w:eastAsiaTheme="minorEastAsia" w:hAnsi="Arial" w:cs="Arial"/>
          <w:b/>
          <w:bCs/>
          <w:lang w:val="en-US"/>
        </w:rPr>
        <w:br/>
      </w:r>
      <w:r w:rsidRPr="00C26BE1">
        <w:rPr>
          <w:rFonts w:ascii="Courier" w:eastAsiaTheme="minorEastAsia" w:hAnsi="Courier" w:cs="Arial"/>
          <w:lang w:val="en-US"/>
        </w:rPr>
        <w:t>A = [0 2 1 -1; 3 4 0 -5;-1 3 0 2; -2 -1 2 1];</w:t>
      </w:r>
      <w:r>
        <w:rPr>
          <w:rFonts w:ascii="Courier" w:eastAsiaTheme="minorEastAsia" w:hAnsi="Courier" w:cs="Arial"/>
          <w:lang w:val="en-US"/>
        </w:rPr>
        <w:br/>
      </w:r>
      <w:r w:rsidRPr="00C26BE1">
        <w:rPr>
          <w:rFonts w:ascii="Courier" w:eastAsiaTheme="minorEastAsia" w:hAnsi="Courier" w:cs="Arial"/>
          <w:lang w:val="en-US"/>
        </w:rPr>
        <w:t>A_ = [ones(4,1), -A.'; zeros(4,1), -eye(4)];</w:t>
      </w:r>
      <w:r>
        <w:rPr>
          <w:rFonts w:ascii="Courier" w:eastAsiaTheme="minorEastAsia" w:hAnsi="Courier" w:cs="Arial"/>
          <w:lang w:val="en-US"/>
        </w:rPr>
        <w:br/>
      </w:r>
      <w:r w:rsidRPr="00C26BE1">
        <w:rPr>
          <w:rFonts w:ascii="Courier" w:eastAsiaTheme="minorEastAsia" w:hAnsi="Courier" w:cs="Arial"/>
          <w:lang w:val="en-US"/>
        </w:rPr>
        <w:t>f = [-1, zeros(1,4)]; b_ = zeros(8,1);</w:t>
      </w:r>
      <w:r>
        <w:rPr>
          <w:rFonts w:ascii="Courier" w:eastAsiaTheme="minorEastAsia" w:hAnsi="Courier" w:cs="Arial"/>
          <w:lang w:val="en-US"/>
        </w:rPr>
        <w:br/>
      </w:r>
      <w:proofErr w:type="spellStart"/>
      <w:r w:rsidRPr="00C26BE1">
        <w:rPr>
          <w:rFonts w:ascii="Courier" w:eastAsiaTheme="minorEastAsia" w:hAnsi="Courier" w:cs="Arial"/>
          <w:lang w:val="en-US"/>
        </w:rPr>
        <w:lastRenderedPageBreak/>
        <w:t>Aeq</w:t>
      </w:r>
      <w:proofErr w:type="spellEnd"/>
      <w:r w:rsidRPr="00C26BE1">
        <w:rPr>
          <w:rFonts w:ascii="Courier" w:eastAsiaTheme="minorEastAsia" w:hAnsi="Courier" w:cs="Arial"/>
          <w:lang w:val="en-US"/>
        </w:rPr>
        <w:t xml:space="preserve"> = [0, ones(1,4)]; </w:t>
      </w:r>
      <w:proofErr w:type="spellStart"/>
      <w:r w:rsidRPr="00C26BE1">
        <w:rPr>
          <w:rFonts w:ascii="Courier" w:eastAsiaTheme="minorEastAsia" w:hAnsi="Courier" w:cs="Arial"/>
          <w:lang w:val="en-US"/>
        </w:rPr>
        <w:t>beq</w:t>
      </w:r>
      <w:proofErr w:type="spellEnd"/>
      <w:r w:rsidRPr="00C26BE1">
        <w:rPr>
          <w:rFonts w:ascii="Courier" w:eastAsiaTheme="minorEastAsia" w:hAnsi="Courier" w:cs="Arial"/>
          <w:lang w:val="en-US"/>
        </w:rPr>
        <w:t xml:space="preserve"> = 1;</w:t>
      </w:r>
      <w:r>
        <w:rPr>
          <w:rFonts w:ascii="Courier" w:eastAsiaTheme="minorEastAsia" w:hAnsi="Courier" w:cs="Arial"/>
          <w:lang w:val="en-US"/>
        </w:rPr>
        <w:br/>
      </w:r>
      <w:r w:rsidRPr="00C26BE1">
        <w:rPr>
          <w:rFonts w:ascii="Courier" w:eastAsiaTheme="minorEastAsia" w:hAnsi="Courier" w:cs="Arial"/>
          <w:lang w:val="en-US"/>
        </w:rPr>
        <w:t xml:space="preserve">X = </w:t>
      </w:r>
      <w:proofErr w:type="spellStart"/>
      <w:r w:rsidRPr="00C26BE1">
        <w:rPr>
          <w:rFonts w:ascii="Courier" w:eastAsiaTheme="minorEastAsia" w:hAnsi="Courier" w:cs="Arial"/>
          <w:lang w:val="en-US"/>
        </w:rPr>
        <w:t>linprog</w:t>
      </w:r>
      <w:proofErr w:type="spellEnd"/>
      <w:r w:rsidRPr="00C26BE1">
        <w:rPr>
          <w:rFonts w:ascii="Courier" w:eastAsiaTheme="minorEastAsia" w:hAnsi="Courier" w:cs="Arial"/>
          <w:lang w:val="en-US"/>
        </w:rPr>
        <w:t>(f,A_,b_,</w:t>
      </w:r>
      <w:proofErr w:type="spellStart"/>
      <w:r w:rsidRPr="00C26BE1">
        <w:rPr>
          <w:rFonts w:ascii="Courier" w:eastAsiaTheme="minorEastAsia" w:hAnsi="Courier" w:cs="Arial"/>
          <w:lang w:val="en-US"/>
        </w:rPr>
        <w:t>Aeq,beq</w:t>
      </w:r>
      <w:proofErr w:type="spellEnd"/>
      <w:r w:rsidRPr="00C26BE1">
        <w:rPr>
          <w:rFonts w:ascii="Courier" w:eastAsiaTheme="minorEastAsia" w:hAnsi="Courier" w:cs="Arial"/>
          <w:lang w:val="en-US"/>
        </w:rPr>
        <w:t>);</w:t>
      </w:r>
      <w:r>
        <w:rPr>
          <w:rFonts w:ascii="Courier" w:eastAsiaTheme="minorEastAsia" w:hAnsi="Courier" w:cs="Arial"/>
          <w:lang w:val="en-US"/>
        </w:rPr>
        <w:br/>
      </w:r>
      <w:r w:rsidRPr="00C26BE1">
        <w:rPr>
          <w:rFonts w:ascii="Arial" w:eastAsiaTheme="minorEastAsia" w:hAnsi="Arial" w:cs="Arial"/>
          <w:lang w:val="en-US"/>
        </w:rPr>
        <w:t xml:space="preserve">The optimal strategy is stored in </w:t>
      </w:r>
      <w:r w:rsidRPr="00C26BE1">
        <w:rPr>
          <w:rFonts w:ascii="Courier" w:eastAsiaTheme="minorEastAsia" w:hAnsi="Courier" w:cs="Arial"/>
          <w:lang w:val="en-US"/>
        </w:rPr>
        <w:t>X(2:end)</w:t>
      </w:r>
      <w:r w:rsidRPr="00C26BE1">
        <w:rPr>
          <w:rFonts w:ascii="Arial" w:eastAsiaTheme="minorEastAsia" w:hAnsi="Arial" w:cs="Arial"/>
          <w:lang w:val="en-US"/>
        </w:rPr>
        <w:t xml:space="preserve"> and reads </w:t>
      </w:r>
      <m:oMath>
        <m:sSup>
          <m:sSupPr>
            <m:ctrlPr>
              <w:rPr>
                <w:rFonts w:ascii="Cambria Math" w:eastAsiaTheme="minorEastAsia" w:hAnsi="Cambria Math" w:cs="Arial"/>
                <w:i/>
                <w:iCs/>
                <w:lang w:val="de-CH"/>
              </w:rPr>
            </m:ctrlPr>
          </m:sSupPr>
          <m:e>
            <m:r>
              <w:rPr>
                <w:rFonts w:ascii="Cambria Math" w:eastAsiaTheme="minorEastAsia" w:hAnsi="Cambria Math" w:cs="Arial"/>
                <w:lang w:val="de-CH"/>
              </w:rPr>
              <m:t>x</m:t>
            </m:r>
          </m:e>
          <m:sup>
            <m:r>
              <w:rPr>
                <w:rFonts w:ascii="Cambria Math" w:eastAsiaTheme="minorEastAsia" w:hAnsi="Cambria Math" w:cs="Arial"/>
                <w:lang w:val="en-US"/>
              </w:rPr>
              <m:t>*</m:t>
            </m:r>
          </m:sup>
        </m:sSup>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16</m:t>
            </m:r>
          </m:den>
        </m:f>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4</m:t>
            </m:r>
          </m:den>
        </m:f>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11</m:t>
            </m:r>
          </m:num>
          <m:den>
            <m:r>
              <w:rPr>
                <w:rFonts w:ascii="Cambria Math" w:eastAsiaTheme="minorEastAsia" w:hAnsi="Cambria Math" w:cs="Arial"/>
                <w:lang w:val="en-US"/>
              </w:rPr>
              <m:t>16</m:t>
            </m:r>
          </m:den>
        </m:f>
        <m:r>
          <w:rPr>
            <w:rFonts w:ascii="Cambria Math" w:eastAsiaTheme="minorEastAsia" w:hAnsi="Cambria Math" w:cs="Arial"/>
            <w:lang w:val="en-US"/>
          </w:rPr>
          <m:t>,0)</m:t>
        </m:r>
      </m:oMath>
      <w:r w:rsidRPr="00C26BE1">
        <w:rPr>
          <w:rFonts w:ascii="Arial" w:eastAsiaTheme="minorEastAsia" w:hAnsi="Arial" w:cs="Arial"/>
          <w:iCs/>
          <w:lang w:val="en-US"/>
        </w:rPr>
        <w:t>.</w:t>
      </w:r>
    </w:p>
    <w:p w14:paraId="1296EB19" w14:textId="5888FAA1" w:rsidR="00E46D4B" w:rsidRPr="00E46D4B" w:rsidRDefault="00E46D4B" w:rsidP="00E46D4B">
      <w:pPr>
        <w:pStyle w:val="ListParagraph"/>
        <w:numPr>
          <w:ilvl w:val="0"/>
          <w:numId w:val="10"/>
        </w:numPr>
        <w:spacing w:before="120" w:after="120"/>
        <w:rPr>
          <w:rFonts w:ascii="Arial" w:eastAsiaTheme="minorEastAsia" w:hAnsi="Arial" w:cs="Arial"/>
          <w:b/>
          <w:bCs/>
          <w:color w:val="FF0000"/>
          <w:lang w:val="en-US"/>
        </w:rPr>
      </w:pPr>
      <w:r w:rsidRPr="00E46D4B">
        <w:rPr>
          <w:lang w:val="en-US"/>
        </w:rPr>
        <w:t>Consider a random variable T with exponential distribution alpha.</w:t>
      </w:r>
    </w:p>
    <w:p w14:paraId="42C5D171" w14:textId="77777777" w:rsidR="00E46D4B" w:rsidRPr="00C26BE1" w:rsidRDefault="00E46D4B" w:rsidP="00E46D4B">
      <w:pPr>
        <w:pStyle w:val="ListParagraph"/>
        <w:numPr>
          <w:ilvl w:val="1"/>
          <w:numId w:val="10"/>
        </w:numPr>
        <w:spacing w:before="120" w:after="120"/>
        <w:contextualSpacing w:val="0"/>
        <w:rPr>
          <w:rFonts w:ascii="Arial" w:eastAsiaTheme="minorEastAsia" w:hAnsi="Arial" w:cs="Arial"/>
          <w:b/>
          <w:bCs/>
          <w:color w:val="FF0000"/>
          <w:lang w:val="en-US"/>
        </w:rPr>
      </w:pPr>
      <w:r w:rsidRPr="00E46D4B">
        <w:rPr>
          <w:b/>
          <w:bCs/>
          <w:color w:val="FF0000"/>
          <w:lang w:val="en-US"/>
        </w:rPr>
        <w:t xml:space="preserve">[1 mark]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-1</m:t>
            </m:r>
          </m:sup>
        </m:sSup>
        <m:r>
          <w:rPr>
            <w:rFonts w:ascii="Cambria Math" w:hAnsi="Cambria Math"/>
            <w:lang w:val="en-US"/>
          </w:rPr>
          <m:t xml:space="preserve">=1 </m:t>
        </m:r>
      </m:oMath>
      <w:r w:rsidRPr="00C26BE1">
        <w:rPr>
          <w:lang w:val="en-US"/>
        </w:rPr>
        <w:t>,</w:t>
      </w:r>
      <w:r w:rsidRPr="00C26BE1">
        <w:rPr>
          <w:b/>
          <w:bCs/>
          <w:lang w:val="en-US"/>
        </w:rPr>
        <w:t xml:space="preserve"> </w:t>
      </w:r>
      <w:r w:rsidRPr="00C26BE1">
        <w:rPr>
          <w:lang w:val="en-US"/>
        </w:rPr>
        <w:t xml:space="preserve"> </w:t>
      </w: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-2</m:t>
            </m:r>
          </m:sup>
        </m:sSup>
        <m:r>
          <w:rPr>
            <w:rFonts w:ascii="Cambria Math" w:hAnsi="Cambria Math"/>
            <w:lang w:val="en-US"/>
          </w:rPr>
          <m:t>=1</m:t>
        </m:r>
      </m:oMath>
      <w:r w:rsidRPr="00C26BE1">
        <w:rPr>
          <w:lang w:val="en-US"/>
        </w:rPr>
        <w:t xml:space="preserve"> </w:t>
      </w:r>
    </w:p>
    <w:p w14:paraId="3A00AED4" w14:textId="7BDB9AA7" w:rsidR="00E46D4B" w:rsidRPr="00B10182" w:rsidRDefault="00E46D4B" w:rsidP="00E46D4B">
      <w:pPr>
        <w:pStyle w:val="ListParagraph"/>
        <w:numPr>
          <w:ilvl w:val="1"/>
          <w:numId w:val="10"/>
        </w:numPr>
        <w:spacing w:before="120" w:after="120"/>
        <w:contextualSpacing w:val="0"/>
        <w:rPr>
          <w:rFonts w:eastAsiaTheme="minorEastAsia"/>
          <w:lang w:val="en-US"/>
        </w:rPr>
      </w:pPr>
      <w:r w:rsidRPr="00E46D4B">
        <w:rPr>
          <w:b/>
          <w:bCs/>
          <w:color w:val="FF0000"/>
          <w:lang w:val="en-US"/>
        </w:rPr>
        <w:t>[3 marks]</w:t>
      </w:r>
      <w:r w:rsidRPr="00E46D4B">
        <w:rPr>
          <w:color w:val="FF0000"/>
          <w:lang w:val="en-US"/>
        </w:rPr>
        <w:t xml:space="preserve"> </w:t>
      </w:r>
      <w:r w:rsidRPr="00C26BE1">
        <w:rPr>
          <w:lang w:val="en-US"/>
        </w:rPr>
        <w:t xml:space="preserve">Since </w:t>
      </w:r>
      <m:oMath>
        <m:r>
          <w:rPr>
            <w:rFonts w:ascii="Cambria Math" w:hAnsi="Cambria Math"/>
            <w:lang w:val="en-US"/>
          </w:rPr>
          <m:t>T</m:t>
        </m:r>
      </m:oMath>
      <w:r w:rsidRPr="00C26BE1">
        <w:rPr>
          <w:lang w:val="en-US"/>
        </w:rPr>
        <w:t xml:space="preserve"> and </w:t>
      </w:r>
      <m:oMath>
        <m:r>
          <w:rPr>
            <w:rFonts w:ascii="Cambria Math" w:hAnsi="Cambria Math"/>
            <w:lang w:val="en-US"/>
          </w:rPr>
          <m:t>V</m:t>
        </m:r>
      </m:oMath>
      <w:r w:rsidRPr="00C26BE1">
        <w:rPr>
          <w:lang w:val="en-US"/>
        </w:rPr>
        <w:t xml:space="preserve"> are independent,</w:t>
      </w:r>
      <w:r w:rsidRPr="00C26BE1">
        <w:rPr>
          <w:b/>
          <w:bCs/>
          <w:lang w:val="en-US"/>
        </w:rPr>
        <w:t xml:space="preserve"> </w:t>
      </w:r>
      <w:r w:rsidRPr="00E46D4B">
        <w:rPr>
          <w:b/>
          <w:bCs/>
          <w:color w:val="FF0000"/>
          <w:lang w:val="en-US"/>
        </w:rPr>
        <w:t>[+1]</w:t>
      </w:r>
      <w:r>
        <w:rPr>
          <w:b/>
          <w:bCs/>
          <w:lang w:val="en-US"/>
        </w:rPr>
        <w:br/>
      </w:r>
      <m:oMathPara>
        <m:oMath>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1≤T≤3</m:t>
              </m:r>
            </m:e>
            <m:e>
              <m:r>
                <w:rPr>
                  <w:rFonts w:ascii="Cambria Math" w:hAnsi="Cambria Math"/>
                  <w:lang w:val="en-US"/>
                </w:rPr>
                <m:t>V≤3</m:t>
              </m:r>
            </m:e>
          </m:d>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1≤T≤3</m:t>
              </m:r>
            </m:e>
          </m:d>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T≤3</m:t>
              </m:r>
            </m:e>
          </m:d>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T≤1</m:t>
              </m:r>
            </m:e>
          </m:d>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-1*3</m:t>
                      </m:r>
                    </m:e>
                  </m:d>
                </m:e>
              </m:func>
            </m:e>
          </m:d>
          <m:r>
            <w:rPr>
              <w:rFonts w:ascii="Cambria Math" w:hAnsi="Cambria Math"/>
              <w:lang w:val="en-US"/>
            </w:rPr>
            <m:t>-</m:t>
          </m:r>
          <m:d>
            <m:dPr>
              <m:ctrlPr>
                <w:rPr>
                  <w:rFonts w:ascii="Cambria Math" w:hAnsi="Cambria Math"/>
                  <w:i/>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-1*1</m:t>
                      </m:r>
                    </m:e>
                  </m:d>
                </m:e>
              </m:func>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-1</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-3</m:t>
                      </m:r>
                    </m:e>
                  </m:d>
                  <m:r>
                    <w:rPr>
                      <w:rFonts w:ascii="Cambria Math" w:hAnsi="Cambria Math"/>
                      <w:lang w:val="en-US"/>
                    </w:rPr>
                    <m:t>≈0.32</m:t>
                  </m:r>
                </m:e>
              </m:func>
            </m:e>
          </m:func>
          <m:r>
            <m:rPr>
              <m:sty m:val="p"/>
            </m:rPr>
            <w:rPr>
              <w:lang w:val="en-US"/>
            </w:rPr>
            <w:br/>
          </m:r>
        </m:oMath>
      </m:oMathPara>
      <w:r w:rsidRPr="00C26BE1">
        <w:rPr>
          <w:lang w:val="en-US"/>
        </w:rPr>
        <w:t xml:space="preserve">The sum </w:t>
      </w:r>
      <m:oMath>
        <m:r>
          <w:rPr>
            <w:rFonts w:ascii="Cambria Math" w:hAnsi="Cambria Math"/>
            <w:lang w:val="en-US"/>
          </w:rPr>
          <m:t>T+V+W</m:t>
        </m:r>
      </m:oMath>
      <w:r w:rsidRPr="00C26BE1">
        <w:rPr>
          <w:lang w:val="en-US"/>
        </w:rPr>
        <w:t xml:space="preserve"> has Erlang distribution with parameters (3,1). Therefore,</w:t>
      </w:r>
      <w:r w:rsidRPr="00C26BE1">
        <w:rPr>
          <w:b/>
          <w:bCs/>
          <w:lang w:val="en-US"/>
        </w:rPr>
        <w:t xml:space="preserve"> </w:t>
      </w:r>
      <w:r w:rsidRPr="00E46D4B">
        <w:rPr>
          <w:b/>
          <w:bCs/>
          <w:color w:val="FF0000"/>
          <w:lang w:val="en-US"/>
        </w:rPr>
        <w:t>[+2]</w:t>
      </w:r>
      <w:r>
        <w:rPr>
          <w:lang w:val="en-US"/>
        </w:rPr>
        <w:br/>
      </w:r>
      <m:oMathPara>
        <m:oMath>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T+V+W≤ 1</m:t>
              </m:r>
            </m:e>
          </m:d>
          <m:r>
            <w:rPr>
              <w:rFonts w:ascii="Cambria Math" w:hAnsi="Cambria Math"/>
              <w:lang w:val="en-US"/>
            </w:rPr>
            <m:t>=1-</m:t>
          </m:r>
          <m:nary>
            <m:naryPr>
              <m:chr m:val="∑"/>
              <m:limLoc m:val="subSup"/>
              <m:ctrlPr>
                <w:rPr>
                  <w:rFonts w:ascii="Cambria Math" w:hAnsi="Cambria Math"/>
                  <w:i/>
                  <w:iCs/>
                  <w:lang w:val="de-CH"/>
                </w:rPr>
              </m:ctrlPr>
            </m:naryPr>
            <m:sub>
              <m:r>
                <w:rPr>
                  <w:rFonts w:ascii="Cambria Math" w:hAnsi="Cambria Math"/>
                  <w:lang w:val="de-CH"/>
                </w:rPr>
                <m:t>k</m:t>
              </m:r>
              <m:r>
                <w:rPr>
                  <w:rFonts w:ascii="Cambria Math" w:hAnsi="Cambria Math"/>
                  <w:lang w:val="en-US"/>
                </w:rPr>
                <m:t>=0</m:t>
              </m:r>
            </m:sub>
            <m:sup>
              <m:r>
                <w:rPr>
                  <w:rFonts w:ascii="Cambria Math" w:hAnsi="Cambria Math"/>
                  <w:lang w:val="en-US"/>
                </w:rPr>
                <m:t>2</m:t>
              </m:r>
            </m:sup>
            <m:e>
              <m:f>
                <m:fPr>
                  <m:ctrlPr>
                    <w:rPr>
                      <w:rFonts w:ascii="Cambria Math" w:hAnsi="Cambria Math"/>
                      <w:i/>
                      <w:iCs/>
                      <w:lang w:val="de-CH"/>
                    </w:rPr>
                  </m:ctrlPr>
                </m:fPr>
                <m:num>
                  <m:sSup>
                    <m:sSupPr>
                      <m:ctrlPr>
                        <w:rPr>
                          <w:rFonts w:ascii="Cambria Math" w:hAnsi="Cambria Math"/>
                          <w:i/>
                          <w:iCs/>
                          <w:lang w:val="de-CH"/>
                        </w:rPr>
                      </m:ctrlPr>
                    </m:sSupPr>
                    <m:e>
                      <m:d>
                        <m:dPr>
                          <m:ctrlPr>
                            <w:rPr>
                              <w:rFonts w:ascii="Cambria Math" w:hAnsi="Cambria Math"/>
                              <w:i/>
                              <w:iCs/>
                              <w:lang w:val="de-CH"/>
                            </w:rPr>
                          </m:ctrlPr>
                        </m:dPr>
                        <m:e>
                          <m:r>
                            <w:rPr>
                              <w:rFonts w:ascii="Cambria Math" w:hAnsi="Cambria Math"/>
                              <w:lang w:val="en-US"/>
                            </w:rPr>
                            <m:t>1*1</m:t>
                          </m:r>
                        </m:e>
                      </m:d>
                    </m:e>
                    <m:sup>
                      <m:r>
                        <w:rPr>
                          <w:rFonts w:ascii="Cambria Math" w:hAnsi="Cambria Math"/>
                          <w:lang w:val="de-CH"/>
                        </w:rPr>
                        <m:t>k</m:t>
                      </m:r>
                    </m:sup>
                  </m:sSup>
                  <m:func>
                    <m:funcPr>
                      <m:ctrlPr>
                        <w:rPr>
                          <w:rFonts w:ascii="Cambria Math" w:hAnsi="Cambria Math"/>
                          <w:i/>
                          <w:iCs/>
                          <w:lang w:val="de-CH"/>
                        </w:rPr>
                      </m:ctrlPr>
                    </m:funcPr>
                    <m:fName>
                      <m:r>
                        <m:rPr>
                          <m:sty m:val="p"/>
                        </m:rPr>
                        <w:rPr>
                          <w:rFonts w:ascii="Cambria Math" w:hAnsi="Cambria Math"/>
                          <w:lang w:val="en-US"/>
                        </w:rPr>
                        <m:t>exp</m:t>
                      </m:r>
                      <m:ctrlPr>
                        <w:rPr>
                          <w:rFonts w:ascii="Cambria Math" w:hAnsi="Cambria Math"/>
                          <w:lang w:val="de-CH"/>
                        </w:rPr>
                      </m:ctrlPr>
                    </m:fName>
                    <m:e>
                      <m:d>
                        <m:dPr>
                          <m:ctrlPr>
                            <w:rPr>
                              <w:rFonts w:ascii="Cambria Math" w:hAnsi="Cambria Math"/>
                              <w:i/>
                              <w:iCs/>
                              <w:lang w:val="de-CH"/>
                            </w:rPr>
                          </m:ctrlPr>
                        </m:dPr>
                        <m:e>
                          <m:r>
                            <w:rPr>
                              <w:rFonts w:ascii="Cambria Math" w:hAnsi="Cambria Math"/>
                              <w:lang w:val="en-US"/>
                            </w:rPr>
                            <m:t>-1*1</m:t>
                          </m:r>
                        </m:e>
                      </m:d>
                    </m:e>
                  </m:func>
                </m:num>
                <m:den>
                  <m:r>
                    <w:rPr>
                      <w:rFonts w:ascii="Cambria Math" w:hAnsi="Cambria Math"/>
                      <w:lang w:val="de-CH"/>
                    </w:rPr>
                    <m:t>k</m:t>
                  </m:r>
                  <m:r>
                    <w:rPr>
                      <w:rFonts w:ascii="Cambria Math" w:hAnsi="Cambria Math"/>
                      <w:lang w:val="en-US"/>
                    </w:rPr>
                    <m:t>!</m:t>
                  </m:r>
                </m:den>
              </m:f>
            </m:e>
          </m:nary>
          <m:r>
            <w:rPr>
              <w:rFonts w:ascii="Cambria Math" w:hAnsi="Cambria Math"/>
              <w:lang w:val="en-US"/>
            </w:rPr>
            <m:t>=1-</m:t>
          </m:r>
          <m:func>
            <m:funcPr>
              <m:ctrlPr>
                <w:rPr>
                  <w:rFonts w:ascii="Cambria Math" w:hAnsi="Cambria Math"/>
                  <w:iCs/>
                  <w:lang w:val="de-CH"/>
                </w:rPr>
              </m:ctrlPr>
            </m:funcPr>
            <m:fName>
              <m:f>
                <m:fPr>
                  <m:ctrlPr>
                    <w:rPr>
                      <w:rFonts w:ascii="Cambria Math" w:hAnsi="Cambria Math"/>
                      <w:lang w:val="en-US"/>
                    </w:rPr>
                  </m:ctrlPr>
                </m:fPr>
                <m:num>
                  <m:r>
                    <w:rPr>
                      <w:rFonts w:ascii="Cambria Math" w:hAnsi="Cambria Math"/>
                      <w:lang w:val="en-US"/>
                    </w:rPr>
                    <m:t>5</m:t>
                  </m:r>
                </m:num>
                <m:den>
                  <m:r>
                    <w:rPr>
                      <w:rFonts w:ascii="Cambria Math" w:hAnsi="Cambria Math"/>
                      <w:lang w:val="en-US"/>
                    </w:rPr>
                    <m:t>2</m:t>
                  </m:r>
                </m:den>
              </m:f>
              <m:r>
                <m:rPr>
                  <m:sty m:val="p"/>
                </m:rPr>
                <w:rPr>
                  <w:rFonts w:ascii="Cambria Math" w:hAnsi="Cambria Math"/>
                  <w:lang w:val="en-US"/>
                </w:rPr>
                <m:t>exp</m:t>
              </m:r>
            </m:fName>
            <m:e>
              <m:d>
                <m:dPr>
                  <m:ctrlPr>
                    <w:rPr>
                      <w:rFonts w:ascii="Cambria Math" w:hAnsi="Cambria Math"/>
                      <w:i/>
                      <w:iCs/>
                      <w:lang w:val="de-CH"/>
                    </w:rPr>
                  </m:ctrlPr>
                </m:dPr>
                <m:e>
                  <m:r>
                    <w:rPr>
                      <w:rFonts w:ascii="Cambria Math" w:hAnsi="Cambria Math"/>
                      <w:lang w:val="en-US"/>
                    </w:rPr>
                    <m:t>-1</m:t>
                  </m:r>
                </m:e>
              </m:d>
            </m:e>
          </m:func>
          <m:r>
            <w:rPr>
              <w:rFonts w:ascii="Cambria Math" w:hAnsi="Cambria Math"/>
              <w:lang w:val="en-US"/>
            </w:rPr>
            <m:t>.</m:t>
          </m:r>
        </m:oMath>
      </m:oMathPara>
    </w:p>
    <w:p w14:paraId="32C90263" w14:textId="0B9B5F75" w:rsidR="00B10182" w:rsidRDefault="00B10182" w:rsidP="00B10182">
      <w:pPr>
        <w:spacing w:before="120" w:after="120"/>
        <w:rPr>
          <w:rFonts w:eastAsiaTheme="minorEastAsia"/>
          <w:lang w:val="en-US"/>
        </w:rPr>
      </w:pPr>
    </w:p>
    <w:p w14:paraId="62A9B23D" w14:textId="77777777" w:rsidR="00B10182" w:rsidRPr="00B10182" w:rsidRDefault="00B10182" w:rsidP="00B10182">
      <w:pPr>
        <w:spacing w:before="120" w:after="120"/>
        <w:rPr>
          <w:rFonts w:eastAsiaTheme="minorEastAsia"/>
          <w:lang w:val="en-US"/>
        </w:rPr>
      </w:pPr>
    </w:p>
    <w:p w14:paraId="696FA1F2" w14:textId="77777777" w:rsidR="008A472E" w:rsidRPr="00852442" w:rsidRDefault="008A472E" w:rsidP="008A472E">
      <w:pPr>
        <w:pStyle w:val="ListParagraph"/>
        <w:numPr>
          <w:ilvl w:val="0"/>
          <w:numId w:val="10"/>
        </w:numPr>
        <w:rPr>
          <w:rFonts w:ascii="Arial" w:hAnsi="Arial" w:cs="Arial"/>
        </w:rPr>
      </w:pPr>
      <w:r w:rsidRPr="00852442">
        <w:rPr>
          <w:rFonts w:ascii="Arial" w:hAnsi="Arial" w:cs="Arial"/>
          <w:b/>
          <w:bCs/>
          <w:color w:val="FF0000"/>
          <w:lang w:val="en-US"/>
        </w:rPr>
        <w:t xml:space="preserve"> </w:t>
      </w:r>
      <w:r>
        <w:rPr>
          <w:rFonts w:ascii="Arial" w:hAnsi="Arial" w:cs="Arial"/>
          <w:b/>
          <w:bCs/>
          <w:color w:val="FF0000"/>
          <w:lang w:val="en-US"/>
        </w:rPr>
        <w:t xml:space="preserve"> </w:t>
      </w:r>
      <w:r>
        <w:rPr>
          <w:rFonts w:ascii="Arial" w:hAnsi="Arial" w:cs="Arial"/>
          <w:noProof/>
        </w:rPr>
        <w:drawing>
          <wp:inline distT="0" distB="0" distL="0" distR="0" wp14:anchorId="719737EE" wp14:editId="5149987A">
            <wp:extent cx="3492679" cy="952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492679" cy="952549"/>
                    </a:xfrm>
                    <a:prstGeom prst="rect">
                      <a:avLst/>
                    </a:prstGeom>
                  </pic:spPr>
                </pic:pic>
              </a:graphicData>
            </a:graphic>
          </wp:inline>
        </w:drawing>
      </w:r>
    </w:p>
    <w:p w14:paraId="7AA4BDBE" w14:textId="45F1FC70" w:rsidR="008A472E" w:rsidRPr="002B3087" w:rsidRDefault="008A472E" w:rsidP="008A472E">
      <w:pPr>
        <w:pStyle w:val="ListParagraph"/>
        <w:numPr>
          <w:ilvl w:val="1"/>
          <w:numId w:val="10"/>
        </w:numPr>
        <w:rPr>
          <w:rFonts w:ascii="Arial" w:hAnsi="Arial" w:cs="Arial"/>
        </w:rPr>
      </w:pPr>
      <w:r w:rsidRPr="002C76E4">
        <w:rPr>
          <w:rFonts w:ascii="Arial" w:hAnsi="Arial" w:cs="Arial"/>
          <w:b/>
          <w:bCs/>
          <w:color w:val="FF0000"/>
        </w:rPr>
        <w:t>[</w:t>
      </w:r>
      <w:r w:rsidR="00B706B6">
        <w:rPr>
          <w:rFonts w:ascii="Arial" w:hAnsi="Arial" w:cs="Arial"/>
          <w:b/>
          <w:bCs/>
          <w:color w:val="FF0000"/>
        </w:rPr>
        <w:t>3</w:t>
      </w:r>
      <w:r w:rsidRPr="002C76E4">
        <w:rPr>
          <w:rFonts w:ascii="Arial" w:hAnsi="Arial" w:cs="Arial"/>
          <w:b/>
          <w:bCs/>
          <w:color w:val="FF0000"/>
        </w:rPr>
        <w:t xml:space="preserve"> marks] </w:t>
      </w:r>
      <w:r>
        <w:rPr>
          <w:rFonts w:ascii="Arial" w:hAnsi="Arial" w:cs="Arial"/>
        </w:rPr>
        <w:t xml:space="preserve">Draw the above picture with </w:t>
      </w:r>
      <m:oMath>
        <m:r>
          <w:rPr>
            <w:rFonts w:ascii="Cambria Math" w:hAnsi="Cambria Math" w:cs="Arial"/>
          </w:rPr>
          <m:t>n=K=100,</m:t>
        </m:r>
        <m:sSub>
          <m:sSubPr>
            <m:ctrlPr>
              <w:rPr>
                <w:rFonts w:ascii="Cambria Math" w:hAnsi="Cambria Math" w:cs="Arial"/>
                <w:i/>
                <w:iCs/>
              </w:rPr>
            </m:ctrlPr>
          </m:sSubPr>
          <m:e>
            <m:r>
              <w:rPr>
                <w:rFonts w:ascii="Cambria Math" w:hAnsi="Cambria Math" w:cs="Arial"/>
              </w:rPr>
              <m:t>λ</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iCs/>
              </w:rPr>
            </m:ctrlPr>
          </m:sSubPr>
          <m:e>
            <m:r>
              <w:rPr>
                <w:rFonts w:ascii="Cambria Math" w:hAnsi="Cambria Math" w:cs="Arial"/>
              </w:rPr>
              <m:t>λ</m:t>
            </m:r>
          </m:e>
          <m:sub>
            <m:r>
              <w:rPr>
                <w:rFonts w:ascii="Cambria Math" w:hAnsi="Cambria Math" w:cs="Arial"/>
              </w:rPr>
              <m:t>1</m:t>
            </m:r>
          </m:sub>
        </m:sSub>
        <m:r>
          <w:rPr>
            <w:rFonts w:ascii="Cambria Math" w:hAnsi="Cambria Math" w:cs="Arial"/>
          </w:rPr>
          <m:t>=…=</m:t>
        </m:r>
        <m:sSub>
          <m:sSubPr>
            <m:ctrlPr>
              <w:rPr>
                <w:rFonts w:ascii="Cambria Math" w:hAnsi="Cambria Math" w:cs="Arial"/>
                <w:i/>
                <w:iCs/>
              </w:rPr>
            </m:ctrlPr>
          </m:sSubPr>
          <m:e>
            <m:r>
              <w:rPr>
                <w:rFonts w:ascii="Cambria Math" w:hAnsi="Cambria Math" w:cs="Arial"/>
              </w:rPr>
              <m:t>λ</m:t>
            </m:r>
          </m:e>
          <m:sub>
            <m:r>
              <w:rPr>
                <w:rFonts w:ascii="Cambria Math" w:hAnsi="Cambria Math" w:cs="Arial"/>
              </w:rPr>
              <m:t>99</m:t>
            </m:r>
          </m:sub>
        </m:sSub>
        <m:r>
          <w:rPr>
            <w:rFonts w:ascii="Cambria Math" w:hAnsi="Cambria Math" w:cs="Arial"/>
          </w:rPr>
          <m:t>=99</m:t>
        </m:r>
      </m:oMath>
      <w:r>
        <w:rPr>
          <w:rFonts w:ascii="Arial" w:eastAsiaTheme="minorEastAsia" w:hAnsi="Arial" w:cs="Arial"/>
          <w:iCs/>
        </w:rPr>
        <w:t xml:space="preserve"> and </w:t>
      </w:r>
      <m:oMath>
        <m:sSub>
          <m:sSubPr>
            <m:ctrlPr>
              <w:rPr>
                <w:rFonts w:ascii="Cambria Math" w:hAnsi="Cambria Math" w:cs="Arial"/>
                <w:i/>
                <w:iCs/>
              </w:rPr>
            </m:ctrlPr>
          </m:sSubPr>
          <m:e>
            <m:r>
              <w:rPr>
                <w:rFonts w:ascii="Cambria Math" w:hAnsi="Cambria Math" w:cs="Arial"/>
              </w:rPr>
              <m:t>μ</m:t>
            </m:r>
          </m:e>
          <m:sub>
            <m:r>
              <w:rPr>
                <w:rFonts w:ascii="Cambria Math" w:hAnsi="Cambria Math" w:cs="Arial"/>
              </w:rPr>
              <m:t>1</m:t>
            </m:r>
          </m:sub>
        </m:sSub>
        <m:r>
          <w:rPr>
            <w:rFonts w:ascii="Cambria Math" w:hAnsi="Cambria Math" w:cs="Arial"/>
          </w:rPr>
          <m:t xml:space="preserve">=μ=50, </m:t>
        </m:r>
        <m:sSub>
          <m:sSubPr>
            <m:ctrlPr>
              <w:rPr>
                <w:rFonts w:ascii="Cambria Math" w:hAnsi="Cambria Math" w:cs="Arial"/>
                <w:i/>
                <w:iCs/>
              </w:rPr>
            </m:ctrlPr>
          </m:sSubPr>
          <m:e>
            <m:r>
              <w:rPr>
                <w:rFonts w:ascii="Cambria Math" w:hAnsi="Cambria Math" w:cs="Arial"/>
              </w:rPr>
              <m:t>μ</m:t>
            </m:r>
          </m:e>
          <m:sub>
            <m:r>
              <w:rPr>
                <w:rFonts w:ascii="Cambria Math" w:hAnsi="Cambria Math" w:cs="Arial"/>
              </w:rPr>
              <m:t>2</m:t>
            </m:r>
          </m:sub>
        </m:sSub>
        <m:r>
          <w:rPr>
            <w:rFonts w:ascii="Cambria Math" w:hAnsi="Cambria Math" w:cs="Arial"/>
          </w:rPr>
          <m:t>=</m:t>
        </m:r>
        <m:sSub>
          <m:sSubPr>
            <m:ctrlPr>
              <w:rPr>
                <w:rFonts w:ascii="Cambria Math" w:hAnsi="Cambria Math" w:cs="Arial"/>
                <w:i/>
                <w:iCs/>
              </w:rPr>
            </m:ctrlPr>
          </m:sSubPr>
          <m:e>
            <m:r>
              <w:rPr>
                <w:rFonts w:ascii="Cambria Math" w:hAnsi="Cambria Math" w:cs="Arial"/>
              </w:rPr>
              <m:t>μ</m:t>
            </m:r>
          </m:e>
          <m:sub>
            <m:r>
              <w:rPr>
                <w:rFonts w:ascii="Cambria Math" w:hAnsi="Cambria Math" w:cs="Arial"/>
              </w:rPr>
              <m:t>3</m:t>
            </m:r>
          </m:sub>
        </m:sSub>
        <m:r>
          <w:rPr>
            <w:rFonts w:ascii="Cambria Math" w:hAnsi="Cambria Math" w:cs="Arial"/>
          </w:rPr>
          <m:t>=…=</m:t>
        </m:r>
        <m:sSub>
          <m:sSubPr>
            <m:ctrlPr>
              <w:rPr>
                <w:rFonts w:ascii="Cambria Math" w:hAnsi="Cambria Math" w:cs="Arial"/>
                <w:i/>
                <w:iCs/>
              </w:rPr>
            </m:ctrlPr>
          </m:sSubPr>
          <m:e>
            <m:r>
              <w:rPr>
                <w:rFonts w:ascii="Cambria Math" w:hAnsi="Cambria Math" w:cs="Arial"/>
              </w:rPr>
              <m:t>μ</m:t>
            </m:r>
          </m:e>
          <m:sub>
            <m:r>
              <w:rPr>
                <w:rFonts w:ascii="Cambria Math" w:hAnsi="Cambria Math" w:cs="Arial"/>
              </w:rPr>
              <m:t>100</m:t>
            </m:r>
          </m:sub>
        </m:sSub>
        <m:r>
          <w:rPr>
            <w:rFonts w:ascii="Cambria Math" w:hAnsi="Cambria Math" w:cs="Arial"/>
          </w:rPr>
          <m:t>=2μ=100</m:t>
        </m:r>
      </m:oMath>
      <w:r>
        <w:rPr>
          <w:rFonts w:ascii="Arial" w:eastAsiaTheme="minorEastAsia" w:hAnsi="Arial" w:cs="Arial"/>
          <w:iCs/>
        </w:rPr>
        <w:t>.</w:t>
      </w:r>
      <w:r w:rsidRPr="00712C02">
        <w:rPr>
          <w:rFonts w:ascii="Arial" w:hAnsi="Arial" w:cs="Arial"/>
          <w:b/>
          <w:bCs/>
          <w:color w:val="FF0000"/>
        </w:rPr>
        <w:t xml:space="preserve"> </w:t>
      </w:r>
      <w:r w:rsidRPr="002C76E4">
        <w:rPr>
          <w:rFonts w:ascii="Arial" w:hAnsi="Arial" w:cs="Arial"/>
          <w:b/>
          <w:bCs/>
        </w:rPr>
        <w:br/>
      </w:r>
      <w:r>
        <w:rPr>
          <w:rFonts w:ascii="Arial" w:hAnsi="Arial" w:cs="Arial"/>
        </w:rPr>
        <w:t xml:space="preserve">The values </w:t>
      </w:r>
      <m:oMath>
        <m:sSub>
          <m:sSubPr>
            <m:ctrlPr>
              <w:rPr>
                <w:rFonts w:ascii="Cambria Math" w:hAnsi="Cambria Math" w:cs="Arial"/>
                <w:i/>
                <w:iCs/>
              </w:rPr>
            </m:ctrlPr>
          </m:sSubPr>
          <m:e>
            <m:r>
              <w:rPr>
                <w:rFonts w:ascii="Cambria Math" w:hAnsi="Cambria Math" w:cs="Arial"/>
              </w:rPr>
              <m:t>λ</m:t>
            </m:r>
          </m:e>
          <m:sub>
            <m:r>
              <w:rPr>
                <w:rFonts w:ascii="Cambria Math" w:hAnsi="Cambria Math" w:cs="Arial"/>
              </w:rPr>
              <m:t>i</m:t>
            </m:r>
          </m:sub>
        </m:sSub>
      </m:oMath>
      <w:r w:rsidRPr="00BA2C70">
        <w:rPr>
          <w:rFonts w:ascii="Arial" w:hAnsi="Arial" w:cs="Arial"/>
          <w:iCs/>
        </w:rPr>
        <w:t xml:space="preserve"> </w:t>
      </w:r>
      <w:r>
        <w:rPr>
          <w:rFonts w:ascii="Arial" w:hAnsi="Arial" w:cs="Arial"/>
          <w:iCs/>
        </w:rPr>
        <w:t xml:space="preserve">and </w:t>
      </w:r>
      <m:oMath>
        <m:sSub>
          <m:sSubPr>
            <m:ctrlPr>
              <w:rPr>
                <w:rFonts w:ascii="Cambria Math" w:hAnsi="Cambria Math" w:cs="Arial"/>
                <w:i/>
                <w:iCs/>
              </w:rPr>
            </m:ctrlPr>
          </m:sSubPr>
          <m:e>
            <m:r>
              <w:rPr>
                <w:rFonts w:ascii="Cambria Math" w:hAnsi="Cambria Math" w:cs="Arial"/>
              </w:rPr>
              <m:t>μ</m:t>
            </m:r>
          </m:e>
          <m:sub>
            <m:r>
              <w:rPr>
                <w:rFonts w:ascii="Cambria Math" w:hAnsi="Cambria Math" w:cs="Arial"/>
              </w:rPr>
              <m:t>i</m:t>
            </m:r>
          </m:sub>
        </m:sSub>
      </m:oMath>
      <w:r w:rsidRPr="00BA2C70">
        <w:rPr>
          <w:rFonts w:ascii="Arial" w:hAnsi="Arial" w:cs="Arial"/>
          <w:iCs/>
        </w:rPr>
        <w:t xml:space="preserve"> </w:t>
      </w:r>
      <w:r>
        <w:rPr>
          <w:rFonts w:ascii="Arial" w:hAnsi="Arial" w:cs="Arial"/>
          <w:iCs/>
        </w:rPr>
        <w:t xml:space="preserve">are the parameters of the exponentially distributed interarrival and service times when there are </w:t>
      </w:r>
      <m:oMath>
        <m:r>
          <w:rPr>
            <w:rFonts w:ascii="Cambria Math" w:hAnsi="Cambria Math" w:cs="Arial"/>
          </w:rPr>
          <m:t>i</m:t>
        </m:r>
      </m:oMath>
      <w:r>
        <w:rPr>
          <w:rFonts w:ascii="Arial" w:hAnsi="Arial" w:cs="Arial"/>
          <w:iCs/>
        </w:rPr>
        <w:t xml:space="preserve">-many customers in the system, respectively </w:t>
      </w:r>
      <w:r w:rsidRPr="003B6954">
        <w:rPr>
          <w:rFonts w:ascii="Arial" w:hAnsi="Arial" w:cs="Arial"/>
          <w:b/>
          <w:bCs/>
          <w:color w:val="FF0000"/>
        </w:rPr>
        <w:t>[+</w:t>
      </w:r>
      <w:r w:rsidR="00B706B6">
        <w:rPr>
          <w:rFonts w:ascii="Arial" w:hAnsi="Arial" w:cs="Arial"/>
          <w:b/>
          <w:bCs/>
          <w:color w:val="FF0000"/>
        </w:rPr>
        <w:t>2</w:t>
      </w:r>
      <w:r w:rsidRPr="003B6954">
        <w:rPr>
          <w:rFonts w:ascii="Arial" w:hAnsi="Arial" w:cs="Arial"/>
          <w:b/>
          <w:bCs/>
          <w:color w:val="FF0000"/>
        </w:rPr>
        <w:t>]</w:t>
      </w:r>
      <w:r>
        <w:rPr>
          <w:rFonts w:ascii="Arial" w:hAnsi="Arial" w:cs="Arial"/>
          <w:iCs/>
        </w:rPr>
        <w:t xml:space="preserve">. This means that, if there are </w:t>
      </w:r>
      <m:oMath>
        <m:r>
          <w:rPr>
            <w:rFonts w:ascii="Cambria Math" w:hAnsi="Cambria Math" w:cs="Arial"/>
          </w:rPr>
          <m:t>i</m:t>
        </m:r>
      </m:oMath>
      <w:r>
        <w:rPr>
          <w:rFonts w:ascii="Arial" w:hAnsi="Arial" w:cs="Arial"/>
          <w:iCs/>
        </w:rPr>
        <w:t xml:space="preserve">-many customers, the expected waiting time before a new customer arrives is </w:t>
      </w:r>
      <m:oMath>
        <m:sSubSup>
          <m:sSubSupPr>
            <m:ctrlPr>
              <w:rPr>
                <w:rFonts w:ascii="Cambria Math" w:hAnsi="Cambria Math" w:cs="Arial"/>
                <w:i/>
                <w:iCs/>
              </w:rPr>
            </m:ctrlPr>
          </m:sSubSupPr>
          <m:e>
            <m:r>
              <w:rPr>
                <w:rFonts w:ascii="Cambria Math" w:hAnsi="Cambria Math" w:cs="Arial"/>
              </w:rPr>
              <m:t>λ</m:t>
            </m:r>
            <m:ctrlPr>
              <w:rPr>
                <w:rFonts w:ascii="Cambria Math" w:hAnsi="Cambria Math" w:cs="Arial"/>
                <w:i/>
              </w:rPr>
            </m:ctrlPr>
          </m:e>
          <m:sub>
            <m:r>
              <w:rPr>
                <w:rFonts w:ascii="Cambria Math" w:hAnsi="Cambria Math" w:cs="Arial"/>
              </w:rPr>
              <m:t>i</m:t>
            </m:r>
            <m:ctrlPr>
              <w:rPr>
                <w:rFonts w:ascii="Cambria Math" w:hAnsi="Cambria Math" w:cs="Arial"/>
                <w:i/>
              </w:rPr>
            </m:ctrlPr>
          </m:sub>
          <m:sup>
            <m:r>
              <w:rPr>
                <w:rFonts w:ascii="Cambria Math" w:hAnsi="Cambria Math" w:cs="Arial"/>
              </w:rPr>
              <m:t>-1</m:t>
            </m:r>
          </m:sup>
        </m:sSubSup>
      </m:oMath>
      <w:r>
        <w:rPr>
          <w:rFonts w:ascii="Arial" w:eastAsiaTheme="minorEastAsia" w:hAnsi="Arial" w:cs="Arial"/>
          <w:iCs/>
        </w:rPr>
        <w:t xml:space="preserve"> (alternatively, the expected interarrival rate is </w:t>
      </w:r>
      <m:oMath>
        <m:sSub>
          <m:sSubPr>
            <m:ctrlPr>
              <w:rPr>
                <w:rFonts w:ascii="Cambria Math" w:hAnsi="Cambria Math" w:cs="Arial"/>
                <w:i/>
                <w:iCs/>
              </w:rPr>
            </m:ctrlPr>
          </m:sSubPr>
          <m:e>
            <m:r>
              <w:rPr>
                <w:rFonts w:ascii="Cambria Math" w:hAnsi="Cambria Math" w:cs="Arial"/>
              </w:rPr>
              <m:t>λ</m:t>
            </m:r>
          </m:e>
          <m:sub>
            <m:r>
              <w:rPr>
                <w:rFonts w:ascii="Cambria Math" w:hAnsi="Cambria Math" w:cs="Arial"/>
              </w:rPr>
              <m:t>i</m:t>
            </m:r>
          </m:sub>
        </m:sSub>
      </m:oMath>
      <w:r>
        <w:rPr>
          <w:rFonts w:ascii="Arial" w:eastAsiaTheme="minorEastAsia" w:hAnsi="Arial" w:cs="Arial"/>
          <w:iCs/>
        </w:rPr>
        <w:t>)</w:t>
      </w:r>
      <w:r w:rsidRPr="002B3087">
        <w:rPr>
          <w:rFonts w:ascii="Arial" w:hAnsi="Arial" w:cs="Arial"/>
          <w:iCs/>
        </w:rPr>
        <w:t xml:space="preserve"> and the expected service time is </w:t>
      </w:r>
      <m:oMath>
        <m:sSubSup>
          <m:sSubSupPr>
            <m:ctrlPr>
              <w:rPr>
                <w:rFonts w:ascii="Cambria Math" w:hAnsi="Cambria Math" w:cs="Arial"/>
                <w:i/>
                <w:iCs/>
              </w:rPr>
            </m:ctrlPr>
          </m:sSubSupPr>
          <m:e>
            <m:r>
              <w:rPr>
                <w:rFonts w:ascii="Cambria Math" w:hAnsi="Cambria Math" w:cs="Arial"/>
              </w:rPr>
              <m:t>μ</m:t>
            </m:r>
            <m:ctrlPr>
              <w:rPr>
                <w:rFonts w:ascii="Cambria Math" w:hAnsi="Cambria Math" w:cs="Arial"/>
                <w:i/>
              </w:rPr>
            </m:ctrlPr>
          </m:e>
          <m:sub>
            <m:r>
              <w:rPr>
                <w:rFonts w:ascii="Cambria Math" w:hAnsi="Cambria Math" w:cs="Arial"/>
              </w:rPr>
              <m:t>i</m:t>
            </m:r>
            <m:ctrlPr>
              <w:rPr>
                <w:rFonts w:ascii="Cambria Math" w:hAnsi="Cambria Math" w:cs="Arial"/>
                <w:i/>
              </w:rPr>
            </m:ctrlPr>
          </m:sub>
          <m:sup>
            <m:r>
              <w:rPr>
                <w:rFonts w:ascii="Cambria Math" w:hAnsi="Cambria Math" w:cs="Arial"/>
              </w:rPr>
              <m:t>-1</m:t>
            </m:r>
          </m:sup>
        </m:sSubSup>
      </m:oMath>
      <w:r>
        <w:rPr>
          <w:rFonts w:ascii="Arial" w:eastAsiaTheme="minorEastAsia" w:hAnsi="Arial" w:cs="Arial"/>
          <w:iCs/>
        </w:rPr>
        <w:t xml:space="preserve"> (alternatively, the expected service rate is </w:t>
      </w:r>
      <m:oMath>
        <m:sSub>
          <m:sSubPr>
            <m:ctrlPr>
              <w:rPr>
                <w:rFonts w:ascii="Cambria Math" w:hAnsi="Cambria Math" w:cs="Arial"/>
                <w:i/>
                <w:iCs/>
              </w:rPr>
            </m:ctrlPr>
          </m:sSubPr>
          <m:e>
            <m:r>
              <w:rPr>
                <w:rFonts w:ascii="Cambria Math" w:hAnsi="Cambria Math" w:cs="Arial"/>
              </w:rPr>
              <m:t>μ</m:t>
            </m:r>
          </m:e>
          <m:sub>
            <m:r>
              <w:rPr>
                <w:rFonts w:ascii="Cambria Math" w:hAnsi="Cambria Math" w:cs="Arial"/>
              </w:rPr>
              <m:t>i</m:t>
            </m:r>
          </m:sub>
        </m:sSub>
      </m:oMath>
      <w:r>
        <w:rPr>
          <w:rFonts w:ascii="Arial" w:eastAsiaTheme="minorEastAsia" w:hAnsi="Arial" w:cs="Arial"/>
          <w:iCs/>
        </w:rPr>
        <w:t>)</w:t>
      </w:r>
      <w:r>
        <w:rPr>
          <w:rFonts w:ascii="Arial" w:hAnsi="Arial" w:cs="Arial"/>
          <w:iCs/>
        </w:rPr>
        <w:t xml:space="preserve">. </w:t>
      </w:r>
      <w:r>
        <w:rPr>
          <w:rFonts w:ascii="Arial" w:hAnsi="Arial" w:cs="Arial"/>
          <w:color w:val="000000" w:themeColor="text1"/>
        </w:rPr>
        <w:t xml:space="preserve">There are </w:t>
      </w:r>
      <m:oMath>
        <m:r>
          <w:rPr>
            <w:rFonts w:ascii="Cambria Math" w:hAnsi="Cambria Math" w:cs="Arial"/>
            <w:color w:val="000000" w:themeColor="text1"/>
          </w:rPr>
          <m:t>s=2</m:t>
        </m:r>
      </m:oMath>
      <w:r>
        <w:rPr>
          <w:rFonts w:ascii="Arial" w:eastAsiaTheme="minorEastAsia" w:hAnsi="Arial" w:cs="Arial"/>
          <w:color w:val="000000" w:themeColor="text1"/>
        </w:rPr>
        <w:t xml:space="preserve"> servers, each with parameter </w:t>
      </w:r>
      <m:oMath>
        <m:r>
          <w:rPr>
            <w:rFonts w:ascii="Cambria Math" w:hAnsi="Cambria Math" w:cs="Arial"/>
          </w:rPr>
          <m:t>μ=50</m:t>
        </m:r>
      </m:oMath>
      <w:r>
        <w:rPr>
          <w:rFonts w:ascii="Arial" w:eastAsiaTheme="minorEastAsia" w:hAnsi="Arial" w:cs="Arial"/>
          <w:color w:val="000000" w:themeColor="text1"/>
        </w:rPr>
        <w:t xml:space="preserve"> and the capacity of the queueing system is </w:t>
      </w:r>
      <m:oMath>
        <m:r>
          <w:rPr>
            <w:rFonts w:ascii="Cambria Math" w:hAnsi="Cambria Math" w:cs="Arial"/>
          </w:rPr>
          <m:t>K=100</m:t>
        </m:r>
      </m:oMath>
      <w:r>
        <w:rPr>
          <w:rFonts w:ascii="Arial" w:eastAsiaTheme="minorEastAsia" w:hAnsi="Arial" w:cs="Arial"/>
        </w:rPr>
        <w:t>.</w:t>
      </w:r>
      <w:r w:rsidRPr="00DC6871">
        <w:rPr>
          <w:rFonts w:ascii="Arial" w:hAnsi="Arial" w:cs="Arial"/>
          <w:b/>
          <w:bCs/>
          <w:color w:val="FF0000"/>
        </w:rPr>
        <w:t xml:space="preserve"> </w:t>
      </w:r>
      <w:r w:rsidRPr="003B6954">
        <w:rPr>
          <w:rFonts w:ascii="Arial" w:hAnsi="Arial" w:cs="Arial"/>
          <w:b/>
          <w:bCs/>
          <w:color w:val="FF0000"/>
        </w:rPr>
        <w:t>[+</w:t>
      </w:r>
      <w:r>
        <w:rPr>
          <w:rFonts w:ascii="Arial" w:hAnsi="Arial" w:cs="Arial"/>
          <w:b/>
          <w:bCs/>
          <w:color w:val="FF0000"/>
        </w:rPr>
        <w:t>1</w:t>
      </w:r>
      <w:r w:rsidRPr="003B6954">
        <w:rPr>
          <w:rFonts w:ascii="Arial" w:hAnsi="Arial" w:cs="Arial"/>
          <w:b/>
          <w:bCs/>
          <w:color w:val="FF0000"/>
        </w:rPr>
        <w:t>]</w:t>
      </w:r>
    </w:p>
    <w:p w14:paraId="1D101364" w14:textId="2E2DE769" w:rsidR="008A472E" w:rsidRPr="00895519" w:rsidRDefault="008A472E" w:rsidP="008A472E">
      <w:pPr>
        <w:pStyle w:val="ListParagraph"/>
        <w:numPr>
          <w:ilvl w:val="1"/>
          <w:numId w:val="10"/>
        </w:numPr>
        <w:rPr>
          <w:rFonts w:ascii="Cambria Math" w:eastAsiaTheme="minorEastAsia" w:hAnsi="Cambria Math" w:cs="Arial"/>
        </w:rPr>
      </w:pPr>
      <w:r w:rsidRPr="002C76E4">
        <w:rPr>
          <w:rFonts w:ascii="Arial" w:hAnsi="Arial" w:cs="Arial"/>
          <w:b/>
          <w:bCs/>
          <w:color w:val="FF0000"/>
        </w:rPr>
        <w:t>[</w:t>
      </w:r>
      <w:r w:rsidR="00EF02C6">
        <w:rPr>
          <w:rFonts w:ascii="Arial" w:hAnsi="Arial" w:cs="Arial"/>
          <w:b/>
          <w:bCs/>
          <w:color w:val="FF0000"/>
        </w:rPr>
        <w:t>3</w:t>
      </w:r>
      <w:r w:rsidRPr="002C76E4">
        <w:rPr>
          <w:rFonts w:ascii="Arial" w:hAnsi="Arial" w:cs="Arial"/>
          <w:b/>
          <w:bCs/>
          <w:color w:val="FF0000"/>
        </w:rPr>
        <w:t xml:space="preserve"> marks] </w:t>
      </w:r>
      <w:r>
        <w:rPr>
          <w:rFonts w:ascii="Arial" w:hAnsi="Arial" w:cs="Arial"/>
          <w:color w:val="000000" w:themeColor="text1"/>
        </w:rPr>
        <w:t xml:space="preserve">We have that </w:t>
      </w:r>
      <m:oMath>
        <m:sSub>
          <m:sSubPr>
            <m:ctrlPr>
              <w:rPr>
                <w:rFonts w:ascii="Cambria Math" w:hAnsi="Cambria Math" w:cs="Arial"/>
                <w:i/>
                <w:iCs/>
                <w:color w:val="000000" w:themeColor="text1"/>
                <w:lang w:val="de-CH"/>
              </w:rPr>
            </m:ctrlPr>
          </m:sSubPr>
          <m:e>
            <m:r>
              <w:rPr>
                <w:rFonts w:ascii="Cambria Math" w:hAnsi="Cambria Math" w:cs="Arial"/>
                <w:color w:val="000000" w:themeColor="text1"/>
                <w:lang w:val="de-CH"/>
              </w:rPr>
              <m:t>c</m:t>
            </m:r>
          </m:e>
          <m:sub>
            <m:r>
              <w:rPr>
                <w:rFonts w:ascii="Cambria Math" w:hAnsi="Cambria Math" w:cs="Arial"/>
                <w:color w:val="000000" w:themeColor="text1"/>
                <w:lang w:val="de-CH"/>
              </w:rPr>
              <m:t>n</m:t>
            </m:r>
          </m:sub>
        </m:sSub>
        <m:r>
          <w:rPr>
            <w:rFonts w:ascii="Cambria Math" w:hAnsi="Cambria Math" w:cs="Arial"/>
            <w:color w:val="000000" w:themeColor="text1"/>
            <w:lang w:val="en-US"/>
          </w:rPr>
          <m:t>=</m:t>
        </m:r>
        <m:f>
          <m:fPr>
            <m:ctrlPr>
              <w:rPr>
                <w:rFonts w:ascii="Cambria Math" w:hAnsi="Cambria Math" w:cs="Arial"/>
                <w:i/>
                <w:iCs/>
                <w:color w:val="000000" w:themeColor="text1"/>
                <w:lang w:val="de-CH"/>
              </w:rPr>
            </m:ctrlPr>
          </m:fPr>
          <m:num>
            <m:sSub>
              <m:sSubPr>
                <m:ctrlPr>
                  <w:rPr>
                    <w:rFonts w:ascii="Cambria Math" w:hAnsi="Cambria Math" w:cs="Arial"/>
                    <w:i/>
                    <w:iCs/>
                    <w:color w:val="000000" w:themeColor="text1"/>
                    <w:lang w:val="de-CH"/>
                  </w:rPr>
                </m:ctrlPr>
              </m:sSubPr>
              <m:e>
                <m:sSub>
                  <m:sSubPr>
                    <m:ctrlPr>
                      <w:rPr>
                        <w:rFonts w:ascii="Cambria Math" w:hAnsi="Cambria Math" w:cs="Arial"/>
                        <w:i/>
                        <w:iCs/>
                        <w:color w:val="000000" w:themeColor="text1"/>
                        <w:lang w:val="de-CH"/>
                      </w:rPr>
                    </m:ctrlPr>
                  </m:sSubPr>
                  <m:e>
                    <m:r>
                      <w:rPr>
                        <w:rFonts w:ascii="Cambria Math" w:hAnsi="Cambria Math" w:cs="Arial"/>
                        <w:color w:val="000000" w:themeColor="text1"/>
                        <w:lang w:val="en-US"/>
                      </w:rPr>
                      <m:t>λ</m:t>
                    </m:r>
                  </m:e>
                  <m:sub>
                    <m:r>
                      <w:rPr>
                        <w:rFonts w:ascii="Cambria Math" w:hAnsi="Cambria Math" w:cs="Arial"/>
                        <w:color w:val="000000" w:themeColor="text1"/>
                        <w:lang w:val="de-CH"/>
                      </w:rPr>
                      <m:t>n</m:t>
                    </m:r>
                    <m:r>
                      <w:rPr>
                        <w:rFonts w:ascii="Cambria Math" w:hAnsi="Cambria Math" w:cs="Arial"/>
                        <w:color w:val="000000" w:themeColor="text1"/>
                        <w:lang w:val="en-US"/>
                      </w:rPr>
                      <m:t>-1</m:t>
                    </m:r>
                  </m:sub>
                </m:sSub>
                <m:sSub>
                  <m:sSubPr>
                    <m:ctrlPr>
                      <w:rPr>
                        <w:rFonts w:ascii="Cambria Math" w:hAnsi="Cambria Math" w:cs="Arial"/>
                        <w:i/>
                        <w:iCs/>
                        <w:color w:val="000000" w:themeColor="text1"/>
                        <w:lang w:val="de-CH"/>
                      </w:rPr>
                    </m:ctrlPr>
                  </m:sSubPr>
                  <m:e>
                    <m:r>
                      <w:rPr>
                        <w:rFonts w:ascii="Cambria Math" w:hAnsi="Cambria Math" w:cs="Arial"/>
                        <w:color w:val="000000" w:themeColor="text1"/>
                        <w:lang w:val="en-US"/>
                      </w:rPr>
                      <m:t>λ</m:t>
                    </m:r>
                  </m:e>
                  <m:sub>
                    <m:r>
                      <w:rPr>
                        <w:rFonts w:ascii="Cambria Math" w:hAnsi="Cambria Math" w:cs="Arial"/>
                        <w:color w:val="000000" w:themeColor="text1"/>
                        <w:lang w:val="de-CH"/>
                      </w:rPr>
                      <m:t>n</m:t>
                    </m:r>
                    <m:r>
                      <w:rPr>
                        <w:rFonts w:ascii="Cambria Math" w:hAnsi="Cambria Math" w:cs="Arial"/>
                        <w:color w:val="000000" w:themeColor="text1"/>
                        <w:lang w:val="en-US"/>
                      </w:rPr>
                      <m:t>-2</m:t>
                    </m:r>
                  </m:sub>
                </m:sSub>
                <m:r>
                  <w:rPr>
                    <w:rFonts w:ascii="Cambria Math" w:hAnsi="Cambria Math" w:cs="Arial"/>
                    <w:color w:val="000000" w:themeColor="text1"/>
                    <w:lang w:val="en-US"/>
                  </w:rPr>
                  <m:t>…λ</m:t>
                </m:r>
              </m:e>
              <m:sub>
                <m:r>
                  <w:rPr>
                    <w:rFonts w:ascii="Cambria Math" w:hAnsi="Cambria Math" w:cs="Arial"/>
                    <w:color w:val="000000" w:themeColor="text1"/>
                    <w:lang w:val="en-US"/>
                  </w:rPr>
                  <m:t>0</m:t>
                </m:r>
              </m:sub>
            </m:sSub>
          </m:num>
          <m:den>
            <m:sSub>
              <m:sSubPr>
                <m:ctrlPr>
                  <w:rPr>
                    <w:rFonts w:ascii="Cambria Math" w:hAnsi="Cambria Math" w:cs="Arial"/>
                    <w:i/>
                    <w:iCs/>
                    <w:color w:val="000000" w:themeColor="text1"/>
                    <w:lang w:val="de-CH"/>
                  </w:rPr>
                </m:ctrlPr>
              </m:sSubPr>
              <m:e>
                <m:r>
                  <w:rPr>
                    <w:rFonts w:ascii="Cambria Math" w:hAnsi="Cambria Math" w:cs="Arial"/>
                    <w:color w:val="000000" w:themeColor="text1"/>
                    <w:lang w:val="en-US"/>
                  </w:rPr>
                  <m:t>μ</m:t>
                </m:r>
              </m:e>
              <m:sub>
                <m:r>
                  <w:rPr>
                    <w:rFonts w:ascii="Cambria Math" w:hAnsi="Cambria Math" w:cs="Arial"/>
                    <w:color w:val="000000" w:themeColor="text1"/>
                    <w:lang w:val="de-CH"/>
                  </w:rPr>
                  <m:t>n</m:t>
                </m:r>
              </m:sub>
            </m:sSub>
            <m:sSub>
              <m:sSubPr>
                <m:ctrlPr>
                  <w:rPr>
                    <w:rFonts w:ascii="Cambria Math" w:hAnsi="Cambria Math" w:cs="Arial"/>
                    <w:i/>
                    <w:iCs/>
                    <w:color w:val="000000" w:themeColor="text1"/>
                    <w:lang w:val="de-CH"/>
                  </w:rPr>
                </m:ctrlPr>
              </m:sSubPr>
              <m:e>
                <m:r>
                  <w:rPr>
                    <w:rFonts w:ascii="Cambria Math" w:hAnsi="Cambria Math" w:cs="Arial"/>
                    <w:color w:val="000000" w:themeColor="text1"/>
                    <w:lang w:val="en-US"/>
                  </w:rPr>
                  <m:t>μ</m:t>
                </m:r>
              </m:e>
              <m:sub>
                <m:r>
                  <w:rPr>
                    <w:rFonts w:ascii="Cambria Math" w:hAnsi="Cambria Math" w:cs="Arial"/>
                    <w:color w:val="000000" w:themeColor="text1"/>
                    <w:lang w:val="de-CH"/>
                  </w:rPr>
                  <m:t>n</m:t>
                </m:r>
                <m:r>
                  <w:rPr>
                    <w:rFonts w:ascii="Cambria Math" w:hAnsi="Cambria Math" w:cs="Arial"/>
                    <w:color w:val="000000" w:themeColor="text1"/>
                    <w:lang w:val="en-US"/>
                  </w:rPr>
                  <m:t>-1</m:t>
                </m:r>
              </m:sub>
            </m:sSub>
            <m:r>
              <w:rPr>
                <w:rFonts w:ascii="Cambria Math" w:hAnsi="Cambria Math" w:cs="Arial"/>
                <w:color w:val="000000" w:themeColor="text1"/>
                <w:lang w:val="en-US"/>
              </w:rPr>
              <m:t>…</m:t>
            </m:r>
            <m:sSub>
              <m:sSubPr>
                <m:ctrlPr>
                  <w:rPr>
                    <w:rFonts w:ascii="Cambria Math" w:hAnsi="Cambria Math" w:cs="Arial"/>
                    <w:i/>
                    <w:iCs/>
                    <w:color w:val="000000" w:themeColor="text1"/>
                    <w:lang w:val="de-CH"/>
                  </w:rPr>
                </m:ctrlPr>
              </m:sSubPr>
              <m:e>
                <m:r>
                  <w:rPr>
                    <w:rFonts w:ascii="Cambria Math" w:hAnsi="Cambria Math" w:cs="Arial"/>
                    <w:color w:val="000000" w:themeColor="text1"/>
                    <w:lang w:val="en-US"/>
                  </w:rPr>
                  <m:t>μ</m:t>
                </m:r>
              </m:e>
              <m:sub>
                <m:r>
                  <w:rPr>
                    <w:rFonts w:ascii="Cambria Math" w:hAnsi="Cambria Math" w:cs="Arial"/>
                    <w:color w:val="000000" w:themeColor="text1"/>
                    <w:lang w:val="en-US"/>
                  </w:rPr>
                  <m:t>1</m:t>
                </m:r>
              </m:sub>
            </m:sSub>
          </m:den>
        </m:f>
        <m:r>
          <w:rPr>
            <w:rFonts w:ascii="Cambria Math" w:hAnsi="Cambria Math" w:cs="Arial"/>
            <w:color w:val="000000" w:themeColor="text1"/>
            <w:lang w:val="en-US"/>
          </w:rPr>
          <m:t>=</m:t>
        </m:r>
        <m:f>
          <m:fPr>
            <m:ctrlPr>
              <w:rPr>
                <w:rFonts w:ascii="Cambria Math" w:hAnsi="Cambria Math" w:cs="Arial"/>
                <w:i/>
                <w:iCs/>
                <w:color w:val="000000" w:themeColor="text1"/>
                <w:lang w:val="de-CH"/>
              </w:rPr>
            </m:ctrlPr>
          </m:fPr>
          <m:num>
            <m:r>
              <w:rPr>
                <w:rFonts w:ascii="Cambria Math" w:hAnsi="Cambria Math" w:cs="Arial"/>
                <w:color w:val="000000" w:themeColor="text1"/>
                <w:lang w:val="en-US"/>
              </w:rPr>
              <m:t>99</m:t>
            </m:r>
          </m:num>
          <m:den>
            <m:r>
              <w:rPr>
                <w:rFonts w:ascii="Cambria Math" w:hAnsi="Cambria Math" w:cs="Arial"/>
                <w:color w:val="000000" w:themeColor="text1"/>
                <w:lang w:val="en-US"/>
              </w:rPr>
              <m:t>50</m:t>
            </m:r>
          </m:den>
        </m:f>
        <m:sSup>
          <m:sSupPr>
            <m:ctrlPr>
              <w:rPr>
                <w:rFonts w:ascii="Cambria Math" w:hAnsi="Cambria Math" w:cs="Arial"/>
                <w:i/>
                <w:iCs/>
              </w:rPr>
            </m:ctrlPr>
          </m:sSupPr>
          <m:e>
            <m:d>
              <m:dPr>
                <m:ctrlPr>
                  <w:rPr>
                    <w:rFonts w:ascii="Cambria Math" w:hAnsi="Cambria Math" w:cs="Arial"/>
                    <w:i/>
                    <w:iCs/>
                  </w:rPr>
                </m:ctrlPr>
              </m:dPr>
              <m:e>
                <m:f>
                  <m:fPr>
                    <m:ctrlPr>
                      <w:rPr>
                        <w:rFonts w:ascii="Cambria Math" w:hAnsi="Cambria Math" w:cs="Arial"/>
                        <w:i/>
                        <w:iCs/>
                      </w:rPr>
                    </m:ctrlPr>
                  </m:fPr>
                  <m:num>
                    <m:r>
                      <w:rPr>
                        <w:rFonts w:ascii="Cambria Math" w:hAnsi="Cambria Math" w:cs="Arial"/>
                      </w:rPr>
                      <m:t>99</m:t>
                    </m:r>
                  </m:num>
                  <m:den>
                    <m:r>
                      <w:rPr>
                        <w:rFonts w:ascii="Cambria Math" w:hAnsi="Cambria Math" w:cs="Arial"/>
                      </w:rPr>
                      <m:t>100</m:t>
                    </m:r>
                  </m:den>
                </m:f>
              </m:e>
            </m:d>
          </m:e>
          <m:sup>
            <m:r>
              <w:rPr>
                <w:rFonts w:ascii="Cambria Math" w:hAnsi="Cambria Math" w:cs="Arial"/>
              </w:rPr>
              <m:t>n-1</m:t>
            </m:r>
          </m:sup>
        </m:sSup>
      </m:oMath>
      <w:r>
        <w:rPr>
          <w:rFonts w:ascii="Arial" w:eastAsiaTheme="minorEastAsia" w:hAnsi="Arial" w:cs="Arial"/>
          <w:iCs/>
        </w:rPr>
        <w:t xml:space="preserve"> for </w:t>
      </w:r>
      <m:oMath>
        <m:r>
          <w:rPr>
            <w:rFonts w:ascii="Cambria Math" w:eastAsiaTheme="minorEastAsia" w:hAnsi="Cambria Math" w:cs="Arial"/>
          </w:rPr>
          <m:t>1≤n≤100</m:t>
        </m:r>
      </m:oMath>
      <w:r>
        <w:rPr>
          <w:rFonts w:ascii="Arial" w:eastAsiaTheme="minorEastAsia" w:hAnsi="Arial" w:cs="Arial"/>
          <w:iCs/>
        </w:rPr>
        <w:t xml:space="preserve"> </w:t>
      </w:r>
      <w:r w:rsidRPr="003B6954">
        <w:rPr>
          <w:rFonts w:ascii="Arial" w:hAnsi="Arial" w:cs="Arial"/>
          <w:b/>
          <w:bCs/>
          <w:color w:val="FF0000"/>
        </w:rPr>
        <w:t>[+</w:t>
      </w:r>
      <w:r w:rsidR="00EF02C6">
        <w:rPr>
          <w:rFonts w:ascii="Arial" w:hAnsi="Arial" w:cs="Arial"/>
          <w:b/>
          <w:bCs/>
          <w:color w:val="FF0000"/>
        </w:rPr>
        <w:t>1</w:t>
      </w:r>
      <w:r w:rsidRPr="003B6954">
        <w:rPr>
          <w:rFonts w:ascii="Arial" w:hAnsi="Arial" w:cs="Arial"/>
          <w:b/>
          <w:bCs/>
          <w:color w:val="FF0000"/>
        </w:rPr>
        <w:t>]</w:t>
      </w:r>
      <w:r>
        <w:rPr>
          <w:rFonts w:ascii="Arial" w:hAnsi="Arial" w:cs="Arial"/>
          <w:b/>
          <w:bCs/>
          <w:color w:val="FF0000"/>
        </w:rPr>
        <w:t xml:space="preserve"> </w:t>
      </w:r>
      <w:r>
        <w:rPr>
          <w:rFonts w:ascii="Arial" w:hAnsi="Arial" w:cs="Arial"/>
        </w:rPr>
        <w:t>and</w:t>
      </w:r>
      <w:r w:rsidRPr="007B1E90">
        <w:rPr>
          <w:rFonts w:ascii="Cambria Math" w:hAnsi="Cambria Math" w:cs="Arial"/>
        </w:rPr>
        <w:br/>
      </w:r>
      <m:oMathPara>
        <m:oMath>
          <m:sSub>
            <m:sSubPr>
              <m:ctrlPr>
                <w:rPr>
                  <w:rFonts w:ascii="Cambria Math" w:hAnsi="Cambria Math" w:cs="Arial"/>
                  <w:i/>
                  <w:iCs/>
                </w:rPr>
              </m:ctrlPr>
            </m:sSubPr>
            <m:e>
              <m:r>
                <w:rPr>
                  <w:rFonts w:ascii="Cambria Math" w:hAnsi="Cambria Math" w:cs="Arial"/>
                </w:rPr>
                <m:t>p</m:t>
              </m:r>
            </m:e>
            <m:sub>
              <m:r>
                <w:rPr>
                  <w:rFonts w:ascii="Cambria Math" w:hAnsi="Cambria Math" w:cs="Arial"/>
                </w:rPr>
                <m:t>0</m:t>
              </m:r>
            </m:sub>
          </m:sSub>
          <m:r>
            <w:rPr>
              <w:rFonts w:ascii="Cambria Math" w:hAnsi="Cambria Math" w:cs="Arial"/>
            </w:rPr>
            <m:t>=</m:t>
          </m:r>
          <m:sSup>
            <m:sSupPr>
              <m:ctrlPr>
                <w:rPr>
                  <w:rFonts w:ascii="Cambria Math" w:hAnsi="Cambria Math" w:cs="Arial"/>
                  <w:i/>
                  <w:iCs/>
                </w:rPr>
              </m:ctrlPr>
            </m:sSupPr>
            <m:e>
              <m:d>
                <m:dPr>
                  <m:ctrlPr>
                    <w:rPr>
                      <w:rFonts w:ascii="Cambria Math" w:hAnsi="Cambria Math" w:cs="Arial"/>
                      <w:i/>
                      <w:iCs/>
                    </w:rPr>
                  </m:ctrlPr>
                </m:dPr>
                <m:e>
                  <m:r>
                    <w:rPr>
                      <w:rFonts w:ascii="Cambria Math" w:hAnsi="Cambria Math" w:cs="Arial"/>
                    </w:rPr>
                    <m:t>1+</m:t>
                  </m:r>
                  <w:bookmarkStart w:id="0" w:name="_Hlk120539937"/>
                  <m:nary>
                    <m:naryPr>
                      <m:chr m:val="∑"/>
                      <m:ctrlPr>
                        <w:rPr>
                          <w:rFonts w:ascii="Cambria Math" w:hAnsi="Cambria Math" w:cs="Arial"/>
                          <w:i/>
                          <w:iCs/>
                        </w:rPr>
                      </m:ctrlPr>
                    </m:naryPr>
                    <m:sub>
                      <m:r>
                        <w:rPr>
                          <w:rFonts w:ascii="Cambria Math" w:hAnsi="Cambria Math" w:cs="Arial"/>
                        </w:rPr>
                        <m:t>n=1</m:t>
                      </m:r>
                    </m:sub>
                    <m:sup>
                      <m:r>
                        <w:rPr>
                          <w:rFonts w:ascii="Cambria Math" w:hAnsi="Cambria Math" w:cs="Arial"/>
                        </w:rPr>
                        <m:t>100</m:t>
                      </m:r>
                    </m:sup>
                    <m:e>
                      <m:sSub>
                        <m:sSubPr>
                          <m:ctrlPr>
                            <w:rPr>
                              <w:rFonts w:ascii="Cambria Math" w:hAnsi="Cambria Math" w:cs="Arial"/>
                              <w:i/>
                              <w:iCs/>
                            </w:rPr>
                          </m:ctrlPr>
                        </m:sSubPr>
                        <m:e>
                          <m:r>
                            <w:rPr>
                              <w:rFonts w:ascii="Cambria Math" w:hAnsi="Cambria Math" w:cs="Arial"/>
                            </w:rPr>
                            <m:t>c</m:t>
                          </m:r>
                        </m:e>
                        <m:sub>
                          <m:r>
                            <w:rPr>
                              <w:rFonts w:ascii="Cambria Math" w:hAnsi="Cambria Math" w:cs="Arial"/>
                            </w:rPr>
                            <m:t>n</m:t>
                          </m:r>
                        </m:sub>
                      </m:sSub>
                    </m:e>
                  </m:nary>
                  <w:bookmarkEnd w:id="0"/>
                </m:e>
              </m:d>
            </m:e>
            <m:sup>
              <m:r>
                <w:rPr>
                  <w:rFonts w:ascii="Cambria Math" w:hAnsi="Cambria Math" w:cs="Arial"/>
                </w:rPr>
                <m:t>-1</m:t>
              </m:r>
            </m:sup>
          </m:sSup>
          <m:r>
            <m:rPr>
              <m:sty m:val="p"/>
            </m:rPr>
            <w:rPr>
              <w:rFonts w:ascii="Cambria Math" w:hAnsi="Cambria Math" w:cs="Arial"/>
            </w:rPr>
            <m:t>=</m:t>
          </m:r>
          <m:sSup>
            <m:sSupPr>
              <m:ctrlPr>
                <w:rPr>
                  <w:rFonts w:ascii="Cambria Math" w:hAnsi="Cambria Math" w:cs="Arial"/>
                  <w:i/>
                  <w:iCs/>
                </w:rPr>
              </m:ctrlPr>
            </m:sSupPr>
            <m:e>
              <m:d>
                <m:dPr>
                  <m:ctrlPr>
                    <w:rPr>
                      <w:rFonts w:ascii="Cambria Math" w:hAnsi="Cambria Math" w:cs="Arial"/>
                      <w:i/>
                      <w:iCs/>
                    </w:rPr>
                  </m:ctrlPr>
                </m:dPr>
                <m:e>
                  <m:r>
                    <m:rPr>
                      <m:sty m:val="p"/>
                    </m:rPr>
                    <w:rPr>
                      <w:rFonts w:ascii="Cambria Math" w:hAnsi="Cambria Math" w:cs="Arial"/>
                    </w:rPr>
                    <m:t>1+</m:t>
                  </m:r>
                  <m:f>
                    <m:fPr>
                      <m:ctrlPr>
                        <w:rPr>
                          <w:rFonts w:ascii="Cambria Math" w:hAnsi="Cambria Math" w:cs="Arial"/>
                          <w:i/>
                          <w:iCs/>
                        </w:rPr>
                      </m:ctrlPr>
                    </m:fPr>
                    <m:num>
                      <m:r>
                        <w:rPr>
                          <w:rFonts w:ascii="Cambria Math" w:hAnsi="Cambria Math" w:cs="Arial"/>
                        </w:rPr>
                        <m:t>99</m:t>
                      </m:r>
                    </m:num>
                    <m:den>
                      <m:r>
                        <w:rPr>
                          <w:rFonts w:ascii="Cambria Math" w:hAnsi="Cambria Math" w:cs="Arial"/>
                        </w:rPr>
                        <m:t>50</m:t>
                      </m:r>
                    </m:den>
                  </m:f>
                  <m:nary>
                    <m:naryPr>
                      <m:chr m:val="∑"/>
                      <m:ctrlPr>
                        <w:rPr>
                          <w:rFonts w:ascii="Cambria Math" w:hAnsi="Cambria Math" w:cs="Arial"/>
                          <w:i/>
                          <w:iCs/>
                        </w:rPr>
                      </m:ctrlPr>
                    </m:naryPr>
                    <m:sub>
                      <m:r>
                        <w:rPr>
                          <w:rFonts w:ascii="Cambria Math" w:hAnsi="Cambria Math" w:cs="Arial"/>
                        </w:rPr>
                        <m:t>n=1</m:t>
                      </m:r>
                    </m:sub>
                    <m:sup>
                      <m:r>
                        <w:rPr>
                          <w:rFonts w:ascii="Cambria Math" w:hAnsi="Cambria Math" w:cs="Arial"/>
                        </w:rPr>
                        <m:t>100</m:t>
                      </m:r>
                    </m:sup>
                    <m:e>
                      <m:sSup>
                        <m:sSupPr>
                          <m:ctrlPr>
                            <w:rPr>
                              <w:rFonts w:ascii="Cambria Math" w:hAnsi="Cambria Math" w:cs="Arial"/>
                              <w:i/>
                              <w:iCs/>
                            </w:rPr>
                          </m:ctrlPr>
                        </m:sSupPr>
                        <m:e>
                          <m:d>
                            <m:dPr>
                              <m:ctrlPr>
                                <w:rPr>
                                  <w:rFonts w:ascii="Cambria Math" w:hAnsi="Cambria Math" w:cs="Arial"/>
                                  <w:i/>
                                  <w:iCs/>
                                </w:rPr>
                              </m:ctrlPr>
                            </m:dPr>
                            <m:e>
                              <m:f>
                                <m:fPr>
                                  <m:ctrlPr>
                                    <w:rPr>
                                      <w:rFonts w:ascii="Cambria Math" w:hAnsi="Cambria Math" w:cs="Arial"/>
                                      <w:i/>
                                      <w:iCs/>
                                    </w:rPr>
                                  </m:ctrlPr>
                                </m:fPr>
                                <m:num>
                                  <m:r>
                                    <w:rPr>
                                      <w:rFonts w:ascii="Cambria Math" w:hAnsi="Cambria Math" w:cs="Arial"/>
                                    </w:rPr>
                                    <m:t>99</m:t>
                                  </m:r>
                                </m:num>
                                <m:den>
                                  <m:r>
                                    <w:rPr>
                                      <w:rFonts w:ascii="Cambria Math" w:hAnsi="Cambria Math" w:cs="Arial"/>
                                    </w:rPr>
                                    <m:t>100</m:t>
                                  </m:r>
                                </m:den>
                              </m:f>
                            </m:e>
                          </m:d>
                        </m:e>
                        <m:sup>
                          <m:r>
                            <w:rPr>
                              <w:rFonts w:ascii="Cambria Math" w:hAnsi="Cambria Math" w:cs="Arial"/>
                            </w:rPr>
                            <m:t>n-1</m:t>
                          </m:r>
                        </m:sup>
                      </m:sSup>
                    </m:e>
                  </m:nary>
                </m:e>
              </m:d>
            </m:e>
            <m:sup>
              <m:r>
                <w:rPr>
                  <w:rFonts w:ascii="Cambria Math" w:hAnsi="Cambria Math" w:cs="Arial"/>
                </w:rPr>
                <m:t>-1</m:t>
              </m:r>
            </m:sup>
          </m:sSup>
          <m:r>
            <m:rPr>
              <m:sty m:val="p"/>
            </m:rPr>
            <w:rPr>
              <w:rFonts w:ascii="Cambria Math" w:hAnsi="Cambria Math" w:cs="Arial"/>
            </w:rPr>
            <w:br/>
          </m:r>
        </m:oMath>
        <m:oMath>
          <m:r>
            <m:rPr>
              <m:sty m:val="p"/>
            </m:rPr>
            <w:rPr>
              <w:rFonts w:ascii="Cambria Math" w:hAnsi="Cambria Math" w:cs="Arial"/>
            </w:rPr>
            <m:t>=</m:t>
          </m:r>
          <m:sSup>
            <m:sSupPr>
              <m:ctrlPr>
                <w:rPr>
                  <w:rFonts w:ascii="Cambria Math" w:hAnsi="Cambria Math" w:cs="Arial"/>
                  <w:i/>
                  <w:iCs/>
                </w:rPr>
              </m:ctrlPr>
            </m:sSupPr>
            <m:e>
              <m:d>
                <m:dPr>
                  <m:ctrlPr>
                    <w:rPr>
                      <w:rFonts w:ascii="Cambria Math" w:hAnsi="Cambria Math" w:cs="Arial"/>
                      <w:i/>
                      <w:iCs/>
                    </w:rPr>
                  </m:ctrlPr>
                </m:dPr>
                <m:e>
                  <m:r>
                    <m:rPr>
                      <m:sty m:val="p"/>
                    </m:rPr>
                    <w:rPr>
                      <w:rFonts w:ascii="Cambria Math" w:hAnsi="Cambria Math" w:cs="Arial"/>
                    </w:rPr>
                    <m:t>1+</m:t>
                  </m:r>
                  <m:f>
                    <m:fPr>
                      <m:ctrlPr>
                        <w:rPr>
                          <w:rFonts w:ascii="Cambria Math" w:hAnsi="Cambria Math" w:cs="Arial"/>
                          <w:i/>
                          <w:iCs/>
                        </w:rPr>
                      </m:ctrlPr>
                    </m:fPr>
                    <m:num>
                      <m:r>
                        <w:rPr>
                          <w:rFonts w:ascii="Cambria Math" w:hAnsi="Cambria Math" w:cs="Arial"/>
                        </w:rPr>
                        <m:t>99</m:t>
                      </m:r>
                    </m:num>
                    <m:den>
                      <m:r>
                        <w:rPr>
                          <w:rFonts w:ascii="Cambria Math" w:hAnsi="Cambria Math" w:cs="Arial"/>
                        </w:rPr>
                        <m:t>50</m:t>
                      </m:r>
                    </m:den>
                  </m:f>
                  <m:nary>
                    <m:naryPr>
                      <m:chr m:val="∑"/>
                      <m:ctrlPr>
                        <w:rPr>
                          <w:rFonts w:ascii="Cambria Math" w:hAnsi="Cambria Math" w:cs="Arial"/>
                          <w:i/>
                          <w:iCs/>
                        </w:rPr>
                      </m:ctrlPr>
                    </m:naryPr>
                    <m:sub>
                      <m:r>
                        <w:rPr>
                          <w:rFonts w:ascii="Cambria Math" w:hAnsi="Cambria Math" w:cs="Arial"/>
                        </w:rPr>
                        <m:t>n=0</m:t>
                      </m:r>
                    </m:sub>
                    <m:sup>
                      <m:r>
                        <w:rPr>
                          <w:rFonts w:ascii="Cambria Math" w:hAnsi="Cambria Math" w:cs="Arial"/>
                        </w:rPr>
                        <m:t>99</m:t>
                      </m:r>
                    </m:sup>
                    <m:e>
                      <m:sSup>
                        <m:sSupPr>
                          <m:ctrlPr>
                            <w:rPr>
                              <w:rFonts w:ascii="Cambria Math" w:hAnsi="Cambria Math" w:cs="Arial"/>
                              <w:i/>
                              <w:iCs/>
                            </w:rPr>
                          </m:ctrlPr>
                        </m:sSupPr>
                        <m:e>
                          <m:d>
                            <m:dPr>
                              <m:ctrlPr>
                                <w:rPr>
                                  <w:rFonts w:ascii="Cambria Math" w:hAnsi="Cambria Math" w:cs="Arial"/>
                                  <w:i/>
                                  <w:iCs/>
                                </w:rPr>
                              </m:ctrlPr>
                            </m:dPr>
                            <m:e>
                              <m:f>
                                <m:fPr>
                                  <m:ctrlPr>
                                    <w:rPr>
                                      <w:rFonts w:ascii="Cambria Math" w:hAnsi="Cambria Math" w:cs="Arial"/>
                                      <w:i/>
                                      <w:iCs/>
                                    </w:rPr>
                                  </m:ctrlPr>
                                </m:fPr>
                                <m:num>
                                  <m:r>
                                    <w:rPr>
                                      <w:rFonts w:ascii="Cambria Math" w:hAnsi="Cambria Math" w:cs="Arial"/>
                                    </w:rPr>
                                    <m:t>99</m:t>
                                  </m:r>
                                </m:num>
                                <m:den>
                                  <m:r>
                                    <w:rPr>
                                      <w:rFonts w:ascii="Cambria Math" w:hAnsi="Cambria Math" w:cs="Arial"/>
                                    </w:rPr>
                                    <m:t>100</m:t>
                                  </m:r>
                                </m:den>
                              </m:f>
                            </m:e>
                          </m:d>
                        </m:e>
                        <m:sup>
                          <m:r>
                            <w:rPr>
                              <w:rFonts w:ascii="Cambria Math" w:hAnsi="Cambria Math" w:cs="Arial"/>
                            </w:rPr>
                            <m:t>n</m:t>
                          </m:r>
                        </m:sup>
                      </m:sSup>
                    </m:e>
                  </m:nary>
                </m:e>
              </m:d>
            </m:e>
            <m:sup>
              <m:r>
                <w:rPr>
                  <w:rFonts w:ascii="Cambria Math" w:hAnsi="Cambria Math" w:cs="Arial"/>
                </w:rPr>
                <m:t>-1</m:t>
              </m:r>
            </m:sup>
          </m:sSup>
          <m:r>
            <w:rPr>
              <w:rFonts w:ascii="Cambria Math" w:hAnsi="Cambria Math" w:cs="Arial"/>
            </w:rPr>
            <m:t>=</m:t>
          </m:r>
          <m:sSup>
            <m:sSupPr>
              <m:ctrlPr>
                <w:rPr>
                  <w:rFonts w:ascii="Cambria Math" w:hAnsi="Cambria Math" w:cs="Arial"/>
                  <w:i/>
                  <w:iCs/>
                </w:rPr>
              </m:ctrlPr>
            </m:sSupPr>
            <m:e>
              <m:d>
                <m:dPr>
                  <m:ctrlPr>
                    <w:rPr>
                      <w:rFonts w:ascii="Cambria Math" w:hAnsi="Cambria Math" w:cs="Arial"/>
                      <w:i/>
                      <w:iCs/>
                    </w:rPr>
                  </m:ctrlPr>
                </m:dPr>
                <m:e>
                  <m:r>
                    <m:rPr>
                      <m:sty m:val="p"/>
                    </m:rPr>
                    <w:rPr>
                      <w:rFonts w:ascii="Cambria Math" w:hAnsi="Cambria Math" w:cs="Arial"/>
                    </w:rPr>
                    <m:t>1+</m:t>
                  </m:r>
                  <m:f>
                    <m:fPr>
                      <m:ctrlPr>
                        <w:rPr>
                          <w:rFonts w:ascii="Cambria Math" w:hAnsi="Cambria Math" w:cs="Arial"/>
                          <w:i/>
                          <w:iCs/>
                        </w:rPr>
                      </m:ctrlPr>
                    </m:fPr>
                    <m:num>
                      <m:r>
                        <w:rPr>
                          <w:rFonts w:ascii="Cambria Math" w:hAnsi="Cambria Math" w:cs="Arial"/>
                        </w:rPr>
                        <m:t>99</m:t>
                      </m:r>
                    </m:num>
                    <m:den>
                      <m:r>
                        <w:rPr>
                          <w:rFonts w:ascii="Cambria Math" w:hAnsi="Cambria Math" w:cs="Arial"/>
                        </w:rPr>
                        <m:t>50</m:t>
                      </m:r>
                    </m:den>
                  </m:f>
                  <m:f>
                    <m:fPr>
                      <m:ctrlPr>
                        <w:rPr>
                          <w:rFonts w:ascii="Cambria Math" w:hAnsi="Cambria Math" w:cs="Arial"/>
                          <w:i/>
                          <w:iCs/>
                          <w:lang w:val="en-US"/>
                        </w:rPr>
                      </m:ctrlPr>
                    </m:fPr>
                    <m:num>
                      <m:d>
                        <m:dPr>
                          <m:ctrlPr>
                            <w:rPr>
                              <w:rFonts w:ascii="Cambria Math" w:hAnsi="Cambria Math" w:cs="Arial"/>
                              <w:i/>
                              <w:iCs/>
                              <w:lang w:val="en-US"/>
                            </w:rPr>
                          </m:ctrlPr>
                        </m:dPr>
                        <m:e>
                          <m:r>
                            <w:rPr>
                              <w:rFonts w:ascii="Cambria Math" w:hAnsi="Cambria Math" w:cs="Arial"/>
                              <w:lang w:val="en-US"/>
                            </w:rPr>
                            <m:t>1-</m:t>
                          </m:r>
                          <m:sSup>
                            <m:sSupPr>
                              <m:ctrlPr>
                                <w:rPr>
                                  <w:rFonts w:ascii="Cambria Math" w:hAnsi="Cambria Math" w:cs="Arial"/>
                                  <w:i/>
                                  <w:iCs/>
                                </w:rPr>
                              </m:ctrlPr>
                            </m:sSupPr>
                            <m:e>
                              <m:d>
                                <m:dPr>
                                  <m:ctrlPr>
                                    <w:rPr>
                                      <w:rFonts w:ascii="Cambria Math" w:hAnsi="Cambria Math" w:cs="Arial"/>
                                      <w:i/>
                                      <w:iCs/>
                                    </w:rPr>
                                  </m:ctrlPr>
                                </m:dPr>
                                <m:e>
                                  <m:f>
                                    <m:fPr>
                                      <m:ctrlPr>
                                        <w:rPr>
                                          <w:rFonts w:ascii="Cambria Math" w:hAnsi="Cambria Math" w:cs="Arial"/>
                                          <w:i/>
                                          <w:iCs/>
                                        </w:rPr>
                                      </m:ctrlPr>
                                    </m:fPr>
                                    <m:num>
                                      <m:r>
                                        <w:rPr>
                                          <w:rFonts w:ascii="Cambria Math" w:hAnsi="Cambria Math" w:cs="Arial"/>
                                        </w:rPr>
                                        <m:t>99</m:t>
                                      </m:r>
                                    </m:num>
                                    <m:den>
                                      <m:r>
                                        <w:rPr>
                                          <w:rFonts w:ascii="Cambria Math" w:hAnsi="Cambria Math" w:cs="Arial"/>
                                        </w:rPr>
                                        <m:t>100</m:t>
                                      </m:r>
                                    </m:den>
                                  </m:f>
                                </m:e>
                              </m:d>
                            </m:e>
                            <m:sup>
                              <m:r>
                                <w:rPr>
                                  <w:rFonts w:ascii="Cambria Math" w:hAnsi="Cambria Math" w:cs="Arial"/>
                                </w:rPr>
                                <m:t>100</m:t>
                              </m:r>
                            </m:sup>
                          </m:sSup>
                        </m:e>
                      </m:d>
                    </m:num>
                    <m:den>
                      <m:r>
                        <w:rPr>
                          <w:rFonts w:ascii="Cambria Math" w:hAnsi="Cambria Math" w:cs="Arial"/>
                          <w:lang w:val="en-US"/>
                        </w:rPr>
                        <m:t>1-</m:t>
                      </m:r>
                      <m:f>
                        <m:fPr>
                          <m:ctrlPr>
                            <w:rPr>
                              <w:rFonts w:ascii="Cambria Math" w:hAnsi="Cambria Math" w:cs="Arial"/>
                              <w:i/>
                              <w:iCs/>
                            </w:rPr>
                          </m:ctrlPr>
                        </m:fPr>
                        <m:num>
                          <m:r>
                            <w:rPr>
                              <w:rFonts w:ascii="Cambria Math" w:hAnsi="Cambria Math" w:cs="Arial"/>
                            </w:rPr>
                            <m:t>99</m:t>
                          </m:r>
                        </m:num>
                        <m:den>
                          <m:r>
                            <w:rPr>
                              <w:rFonts w:ascii="Cambria Math" w:hAnsi="Cambria Math" w:cs="Arial"/>
                            </w:rPr>
                            <m:t>100</m:t>
                          </m:r>
                        </m:den>
                      </m:f>
                    </m:den>
                  </m:f>
                </m:e>
              </m:d>
            </m:e>
            <m:sup>
              <m:r>
                <w:rPr>
                  <w:rFonts w:ascii="Cambria Math" w:hAnsi="Cambria Math" w:cs="Arial"/>
                </w:rPr>
                <m:t>-1</m:t>
              </m:r>
            </m:sup>
          </m:sSup>
          <m:r>
            <w:rPr>
              <w:rFonts w:ascii="Cambria Math" w:hAnsi="Cambria Math" w:cs="Arial"/>
            </w:rPr>
            <m:t>=</m:t>
          </m:r>
          <m:sSup>
            <m:sSupPr>
              <m:ctrlPr>
                <w:rPr>
                  <w:rFonts w:ascii="Cambria Math" w:hAnsi="Cambria Math" w:cs="Arial"/>
                  <w:i/>
                  <w:iCs/>
                </w:rPr>
              </m:ctrlPr>
            </m:sSupPr>
            <m:e>
              <m:d>
                <m:dPr>
                  <m:ctrlPr>
                    <w:rPr>
                      <w:rFonts w:ascii="Cambria Math" w:hAnsi="Cambria Math" w:cs="Arial"/>
                      <w:i/>
                      <w:iCs/>
                    </w:rPr>
                  </m:ctrlPr>
                </m:dPr>
                <m:e>
                  <m:r>
                    <m:rPr>
                      <m:sty m:val="p"/>
                    </m:rPr>
                    <w:rPr>
                      <w:rFonts w:ascii="Cambria Math" w:hAnsi="Cambria Math" w:cs="Arial"/>
                    </w:rPr>
                    <m:t>1+</m:t>
                  </m:r>
                  <m:r>
                    <w:rPr>
                      <w:rFonts w:ascii="Cambria Math" w:hAnsi="Cambria Math" w:cs="Arial"/>
                    </w:rPr>
                    <m:t>2·99·</m:t>
                  </m:r>
                  <m:d>
                    <m:dPr>
                      <m:ctrlPr>
                        <w:rPr>
                          <w:rFonts w:ascii="Cambria Math" w:hAnsi="Cambria Math" w:cs="Arial"/>
                          <w:i/>
                          <w:iCs/>
                          <w:lang w:val="en-US"/>
                        </w:rPr>
                      </m:ctrlPr>
                    </m:dPr>
                    <m:e>
                      <m:r>
                        <w:rPr>
                          <w:rFonts w:ascii="Cambria Math" w:hAnsi="Cambria Math" w:cs="Arial"/>
                          <w:lang w:val="en-US"/>
                        </w:rPr>
                        <m:t>1-</m:t>
                      </m:r>
                      <m:sSup>
                        <m:sSupPr>
                          <m:ctrlPr>
                            <w:rPr>
                              <w:rFonts w:ascii="Cambria Math" w:hAnsi="Cambria Math" w:cs="Arial"/>
                              <w:i/>
                              <w:iCs/>
                            </w:rPr>
                          </m:ctrlPr>
                        </m:sSupPr>
                        <m:e>
                          <m:d>
                            <m:dPr>
                              <m:ctrlPr>
                                <w:rPr>
                                  <w:rFonts w:ascii="Cambria Math" w:hAnsi="Cambria Math" w:cs="Arial"/>
                                  <w:i/>
                                  <w:iCs/>
                                </w:rPr>
                              </m:ctrlPr>
                            </m:dPr>
                            <m:e>
                              <m:f>
                                <m:fPr>
                                  <m:ctrlPr>
                                    <w:rPr>
                                      <w:rFonts w:ascii="Cambria Math" w:hAnsi="Cambria Math" w:cs="Arial"/>
                                      <w:i/>
                                      <w:iCs/>
                                    </w:rPr>
                                  </m:ctrlPr>
                                </m:fPr>
                                <m:num>
                                  <m:r>
                                    <w:rPr>
                                      <w:rFonts w:ascii="Cambria Math" w:hAnsi="Cambria Math" w:cs="Arial"/>
                                    </w:rPr>
                                    <m:t>99</m:t>
                                  </m:r>
                                </m:num>
                                <m:den>
                                  <m:r>
                                    <w:rPr>
                                      <w:rFonts w:ascii="Cambria Math" w:hAnsi="Cambria Math" w:cs="Arial"/>
                                    </w:rPr>
                                    <m:t>100</m:t>
                                  </m:r>
                                </m:den>
                              </m:f>
                            </m:e>
                          </m:d>
                        </m:e>
                        <m:sup>
                          <m:r>
                            <w:rPr>
                              <w:rFonts w:ascii="Cambria Math" w:hAnsi="Cambria Math" w:cs="Arial"/>
                            </w:rPr>
                            <m:t>100</m:t>
                          </m:r>
                        </m:sup>
                      </m:sSup>
                    </m:e>
                  </m:d>
                </m:e>
              </m:d>
            </m:e>
            <m:sup>
              <m:r>
                <w:rPr>
                  <w:rFonts w:ascii="Cambria Math" w:hAnsi="Cambria Math" w:cs="Arial"/>
                </w:rPr>
                <m:t>-1</m:t>
              </m:r>
            </m:sup>
          </m:sSup>
          <m:r>
            <w:rPr>
              <w:rFonts w:ascii="Cambria Math" w:hAnsi="Cambria Math" w:cs="Arial"/>
            </w:rPr>
            <m:t>=</m:t>
          </m:r>
          <m:sSup>
            <m:sSupPr>
              <m:ctrlPr>
                <w:rPr>
                  <w:rFonts w:ascii="Cambria Math" w:hAnsi="Cambria Math" w:cs="Arial"/>
                  <w:i/>
                  <w:iCs/>
                </w:rPr>
              </m:ctrlPr>
            </m:sSupPr>
            <m:e>
              <m:d>
                <m:dPr>
                  <m:ctrlPr>
                    <w:rPr>
                      <w:rFonts w:ascii="Cambria Math" w:hAnsi="Cambria Math" w:cs="Arial"/>
                      <w:i/>
                      <w:iCs/>
                    </w:rPr>
                  </m:ctrlPr>
                </m:dPr>
                <m:e>
                  <m:r>
                    <m:rPr>
                      <m:sty m:val="p"/>
                    </m:rPr>
                    <w:rPr>
                      <w:rFonts w:ascii="Cambria Math" w:hAnsi="Cambria Math" w:cs="Arial"/>
                    </w:rPr>
                    <m:t>1+</m:t>
                  </m:r>
                  <m:r>
                    <w:rPr>
                      <w:rFonts w:ascii="Cambria Math" w:hAnsi="Cambria Math" w:cs="Arial"/>
                    </w:rPr>
                    <m:t>2·99·0.633967…</m:t>
                  </m:r>
                </m:e>
              </m:d>
            </m:e>
            <m:sup>
              <m:r>
                <w:rPr>
                  <w:rFonts w:ascii="Cambria Math" w:hAnsi="Cambria Math" w:cs="Arial"/>
                </w:rPr>
                <m:t>-1</m:t>
              </m:r>
            </m:sup>
          </m:sSup>
          <m:r>
            <w:rPr>
              <w:rFonts w:ascii="Cambria Math" w:hAnsi="Cambria Math" w:cs="Arial"/>
            </w:rPr>
            <m:t>=</m:t>
          </m:r>
          <m:sSup>
            <m:sSupPr>
              <m:ctrlPr>
                <w:rPr>
                  <w:rFonts w:ascii="Cambria Math" w:hAnsi="Cambria Math" w:cs="Arial"/>
                  <w:i/>
                  <w:iCs/>
                </w:rPr>
              </m:ctrlPr>
            </m:sSupPr>
            <m:e>
              <m:d>
                <m:dPr>
                  <m:ctrlPr>
                    <w:rPr>
                      <w:rFonts w:ascii="Cambria Math" w:hAnsi="Cambria Math" w:cs="Arial"/>
                      <w:i/>
                      <w:iCs/>
                    </w:rPr>
                  </m:ctrlPr>
                </m:dPr>
                <m:e>
                  <m:r>
                    <m:rPr>
                      <m:sty m:val="p"/>
                    </m:rPr>
                    <w:rPr>
                      <w:rFonts w:ascii="Cambria Math" w:hAnsi="Cambria Math" w:cs="Arial"/>
                    </w:rPr>
                    <m:t>126.525596…</m:t>
                  </m:r>
                </m:e>
              </m:d>
            </m:e>
            <m:sup>
              <m:r>
                <w:rPr>
                  <w:rFonts w:ascii="Cambria Math" w:hAnsi="Cambria Math" w:cs="Arial"/>
                </w:rPr>
                <m:t>-1</m:t>
              </m:r>
            </m:sup>
          </m:sSup>
        </m:oMath>
      </m:oMathPara>
    </w:p>
    <w:p w14:paraId="741C1026" w14:textId="41CF60B1" w:rsidR="009A3A40" w:rsidRDefault="008A472E" w:rsidP="00D33695">
      <w:pPr>
        <w:spacing w:before="120" w:after="120"/>
        <w:rPr>
          <w:rFonts w:ascii="Arial" w:hAnsi="Arial" w:cs="Arial"/>
          <w:b/>
          <w:bCs/>
          <w:color w:val="FF0000"/>
        </w:rPr>
      </w:pPr>
      <w:r>
        <w:rPr>
          <w:rFonts w:ascii="Arial" w:hAnsi="Arial" w:cs="Arial"/>
          <w:b/>
          <w:bCs/>
          <w:color w:val="FF0000"/>
        </w:rPr>
        <w:t xml:space="preserve"> </w:t>
      </w:r>
      <w:r w:rsidRPr="00895519">
        <w:rPr>
          <w:rFonts w:ascii="Arial" w:hAnsi="Arial" w:cs="Arial"/>
          <w:b/>
          <w:bCs/>
          <w:color w:val="FF0000"/>
        </w:rPr>
        <w:t>[+2]</w:t>
      </w:r>
    </w:p>
    <w:p w14:paraId="401BF3E7" w14:textId="77777777" w:rsidR="00C43E7B" w:rsidRDefault="00C43E7B" w:rsidP="00C43E7B">
      <w:pPr>
        <w:spacing w:line="360" w:lineRule="auto"/>
        <w:rPr>
          <w:rFonts w:ascii="Arial" w:hAnsi="Arial" w:cs="Arial"/>
          <w:b/>
          <w:bCs/>
          <w:color w:val="FF0000"/>
        </w:rPr>
      </w:pPr>
    </w:p>
    <w:p w14:paraId="79A22A57" w14:textId="3855D556" w:rsidR="00C43E7B" w:rsidRPr="00C43E7B" w:rsidRDefault="00C43E7B" w:rsidP="00C43E7B">
      <w:pPr>
        <w:pStyle w:val="ListParagraph"/>
        <w:numPr>
          <w:ilvl w:val="0"/>
          <w:numId w:val="10"/>
        </w:numPr>
        <w:spacing w:line="360" w:lineRule="auto"/>
        <w:rPr>
          <w:rFonts w:ascii="Arial" w:hAnsi="Arial" w:cs="Arial"/>
          <w:b/>
          <w:bCs/>
          <w:color w:val="FF0000"/>
        </w:rPr>
      </w:pPr>
      <w:r w:rsidRPr="00C43E7B">
        <w:rPr>
          <w:rFonts w:ascii="Arial" w:hAnsi="Arial" w:cs="Arial"/>
          <w:b/>
          <w:bCs/>
          <w:color w:val="FF0000"/>
        </w:rPr>
        <w:t>[</w:t>
      </w:r>
      <w:r w:rsidR="00B706B6">
        <w:rPr>
          <w:rFonts w:ascii="Arial" w:hAnsi="Arial" w:cs="Arial"/>
          <w:b/>
          <w:bCs/>
          <w:color w:val="FF0000"/>
        </w:rPr>
        <w:t>3</w:t>
      </w:r>
      <w:r w:rsidRPr="00C43E7B">
        <w:rPr>
          <w:rFonts w:ascii="Arial" w:hAnsi="Arial" w:cs="Arial"/>
          <w:b/>
          <w:bCs/>
          <w:color w:val="FF0000"/>
        </w:rPr>
        <w:t xml:space="preserve"> Marks]</w:t>
      </w:r>
      <w:r w:rsidRPr="00C43E7B">
        <w:rPr>
          <w:rFonts w:ascii="Arial" w:hAnsi="Arial" w:cs="Arial"/>
          <w:color w:val="FF0000"/>
        </w:rPr>
        <w:t xml:space="preserve"> </w:t>
      </w:r>
      <w:r w:rsidRPr="00C43E7B">
        <w:rPr>
          <w:rFonts w:ascii="Arial" w:hAnsi="Arial" w:cs="Arial"/>
        </w:rPr>
        <w:t xml:space="preserve">The </w:t>
      </w:r>
      <w:r w:rsidRPr="00C43E7B">
        <w:rPr>
          <w:rFonts w:ascii="Arial" w:hAnsi="Arial" w:cs="Arial"/>
          <w:lang w:val="en-US"/>
        </w:rPr>
        <w:t xml:space="preserve">steady state probabilities exist if </w:t>
      </w:r>
      <w:r w:rsidRPr="00C43E7B">
        <w:rPr>
          <w:rFonts w:ascii="Arial" w:hAnsi="Arial" w:cs="Arial"/>
        </w:rPr>
        <w:t xml:space="preserve">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0</m:t>
            </m:r>
          </m:sub>
        </m:sSub>
        <m:r>
          <w:rPr>
            <w:rFonts w:ascii="Cambria Math" w:hAnsi="Cambria Math" w:cs="Arial"/>
          </w:rPr>
          <m:t>=</m:t>
        </m:r>
        <m:sSup>
          <m:sSupPr>
            <m:ctrlPr>
              <w:rPr>
                <w:rFonts w:ascii="Cambria Math" w:hAnsi="Cambria Math" w:cs="Arial"/>
                <w:i/>
                <w:iCs/>
              </w:rPr>
            </m:ctrlPr>
          </m:sSupPr>
          <m:e>
            <m:d>
              <m:dPr>
                <m:ctrlPr>
                  <w:rPr>
                    <w:rFonts w:ascii="Cambria Math" w:hAnsi="Cambria Math" w:cs="Arial"/>
                    <w:i/>
                    <w:iCs/>
                  </w:rPr>
                </m:ctrlPr>
              </m:dPr>
              <m:e>
                <m:r>
                  <w:rPr>
                    <w:rFonts w:ascii="Cambria Math" w:hAnsi="Cambria Math" w:cs="Arial"/>
                  </w:rPr>
                  <m:t>1+</m:t>
                </m:r>
                <m:nary>
                  <m:naryPr>
                    <m:chr m:val="∑"/>
                    <m:ctrlPr>
                      <w:rPr>
                        <w:rFonts w:ascii="Cambria Math" w:hAnsi="Cambria Math" w:cs="Arial"/>
                        <w:i/>
                        <w:iCs/>
                      </w:rPr>
                    </m:ctrlPr>
                  </m:naryPr>
                  <m:sub>
                    <m:r>
                      <w:rPr>
                        <w:rFonts w:ascii="Cambria Math" w:hAnsi="Cambria Math" w:cs="Arial"/>
                      </w:rPr>
                      <m:t>n=1</m:t>
                    </m:r>
                  </m:sub>
                  <m:sup>
                    <m:r>
                      <w:rPr>
                        <w:rFonts w:ascii="Cambria Math" w:hAnsi="Cambria Math" w:cs="Arial"/>
                      </w:rPr>
                      <m:t>∞</m:t>
                    </m:r>
                  </m:sup>
                  <m:e>
                    <m:sSub>
                      <m:sSubPr>
                        <m:ctrlPr>
                          <w:rPr>
                            <w:rFonts w:ascii="Cambria Math" w:hAnsi="Cambria Math" w:cs="Arial"/>
                            <w:i/>
                            <w:iCs/>
                          </w:rPr>
                        </m:ctrlPr>
                      </m:sSubPr>
                      <m:e>
                        <m:r>
                          <w:rPr>
                            <w:rFonts w:ascii="Cambria Math" w:hAnsi="Cambria Math" w:cs="Arial"/>
                          </w:rPr>
                          <m:t>c</m:t>
                        </m:r>
                      </m:e>
                      <m:sub>
                        <m:r>
                          <w:rPr>
                            <w:rFonts w:ascii="Cambria Math" w:hAnsi="Cambria Math" w:cs="Arial"/>
                          </w:rPr>
                          <m:t>n</m:t>
                        </m:r>
                      </m:sub>
                    </m:sSub>
                  </m:e>
                </m:nary>
              </m:e>
            </m:d>
          </m:e>
          <m:sup>
            <m:r>
              <w:rPr>
                <w:rFonts w:ascii="Cambria Math" w:hAnsi="Cambria Math" w:cs="Arial"/>
              </w:rPr>
              <m:t>-1</m:t>
            </m:r>
          </m:sup>
        </m:sSup>
        <m:r>
          <w:rPr>
            <w:rFonts w:ascii="Cambria Math" w:hAnsi="Cambria Math" w:cs="Arial"/>
          </w:rPr>
          <m:t>&gt;0</m:t>
        </m:r>
      </m:oMath>
      <w:r w:rsidRPr="00C43E7B">
        <w:rPr>
          <w:rFonts w:ascii="Arial" w:eastAsiaTheme="minorEastAsia" w:hAnsi="Arial" w:cs="Arial"/>
          <w:lang w:val="en-US"/>
        </w:rPr>
        <w:t xml:space="preserve"> (otherwise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n</m:t>
            </m:r>
          </m:sub>
        </m:sSub>
        <m:r>
          <w:rPr>
            <w:rFonts w:ascii="Cambria Math" w:eastAsiaTheme="minorEastAsia" w:hAnsi="Cambria Math" w:cs="Arial"/>
          </w:rPr>
          <m:t>=</m:t>
        </m:r>
        <m:sSub>
          <m:sSubPr>
            <m:ctrlPr>
              <w:rPr>
                <w:rFonts w:ascii="Cambria Math" w:eastAsiaTheme="minorEastAsia" w:hAnsi="Cambria Math" w:cs="Arial"/>
                <w:i/>
                <w:iCs/>
              </w:rPr>
            </m:ctrlPr>
          </m:sSubPr>
          <m:e>
            <m:r>
              <w:rPr>
                <w:rFonts w:ascii="Cambria Math" w:eastAsiaTheme="minorEastAsia" w:hAnsi="Cambria Math" w:cs="Arial"/>
              </w:rPr>
              <m:t>c</m:t>
            </m:r>
          </m:e>
          <m:sub>
            <m:r>
              <w:rPr>
                <w:rFonts w:ascii="Cambria Math" w:eastAsiaTheme="minorEastAsia" w:hAnsi="Cambria Math" w:cs="Arial"/>
              </w:rPr>
              <m:t>n</m:t>
            </m:r>
          </m:sub>
        </m:sSub>
        <m:sSub>
          <m:sSubPr>
            <m:ctrlPr>
              <w:rPr>
                <w:rFonts w:ascii="Cambria Math" w:eastAsiaTheme="minorEastAsia" w:hAnsi="Cambria Math" w:cs="Arial"/>
                <w:i/>
                <w:iCs/>
              </w:rPr>
            </m:ctrlPr>
          </m:sSubPr>
          <m:e>
            <m:r>
              <w:rPr>
                <w:rFonts w:ascii="Cambria Math" w:eastAsiaTheme="minorEastAsia" w:hAnsi="Cambria Math" w:cs="Arial"/>
              </w:rPr>
              <m:t>p</m:t>
            </m:r>
          </m:e>
          <m:sub>
            <m:r>
              <w:rPr>
                <w:rFonts w:ascii="Cambria Math" w:eastAsiaTheme="minorEastAsia" w:hAnsi="Cambria Math" w:cs="Arial"/>
              </w:rPr>
              <m:t>0</m:t>
            </m:r>
          </m:sub>
        </m:sSub>
        <m:r>
          <w:rPr>
            <w:rFonts w:ascii="Cambria Math" w:eastAsiaTheme="minorEastAsia" w:hAnsi="Cambria Math" w:cs="Arial"/>
          </w:rPr>
          <m:t>=0</m:t>
        </m:r>
      </m:oMath>
      <w:r w:rsidRPr="00C43E7B">
        <w:rPr>
          <w:rFonts w:ascii="Arial" w:eastAsiaTheme="minorEastAsia" w:hAnsi="Arial" w:cs="Arial"/>
          <w:iCs/>
          <w:lang w:val="en-US"/>
        </w:rPr>
        <w:t xml:space="preserve"> for every </w:t>
      </w:r>
      <m:oMath>
        <m:r>
          <w:rPr>
            <w:rFonts w:ascii="Cambria Math" w:eastAsiaTheme="minorEastAsia" w:hAnsi="Cambria Math" w:cs="Arial"/>
            <w:lang w:val="en-US"/>
          </w:rPr>
          <m:t>n&gt;0</m:t>
        </m:r>
      </m:oMath>
      <w:r w:rsidRPr="00C43E7B">
        <w:rPr>
          <w:rFonts w:ascii="Arial" w:eastAsiaTheme="minorEastAsia" w:hAnsi="Arial" w:cs="Arial"/>
          <w:iCs/>
          <w:lang w:val="en-US"/>
        </w:rPr>
        <w:t xml:space="preserve">, but this is incompatible with the constraint </w:t>
      </w:r>
      <m:oMath>
        <m:nary>
          <m:naryPr>
            <m:chr m:val="∑"/>
            <m:ctrlPr>
              <w:rPr>
                <w:rFonts w:ascii="Cambria Math" w:hAnsi="Cambria Math" w:cs="Arial"/>
                <w:i/>
                <w:iCs/>
              </w:rPr>
            </m:ctrlPr>
          </m:naryPr>
          <m:sub>
            <m:r>
              <w:rPr>
                <w:rFonts w:ascii="Cambria Math" w:hAnsi="Cambria Math" w:cs="Arial"/>
              </w:rPr>
              <m:t>n=0</m:t>
            </m:r>
          </m:sub>
          <m:sup>
            <m:r>
              <w:rPr>
                <w:rFonts w:ascii="Cambria Math" w:hAnsi="Cambria Math" w:cs="Arial"/>
              </w:rPr>
              <m:t>∞</m:t>
            </m:r>
          </m:sup>
          <m:e>
            <m:sSub>
              <m:sSubPr>
                <m:ctrlPr>
                  <w:rPr>
                    <w:rFonts w:ascii="Cambria Math" w:hAnsi="Cambria Math" w:cs="Arial"/>
                    <w:i/>
                    <w:iCs/>
                  </w:rPr>
                </m:ctrlPr>
              </m:sSubPr>
              <m:e>
                <m:r>
                  <w:rPr>
                    <w:rFonts w:ascii="Cambria Math" w:hAnsi="Cambria Math" w:cs="Arial"/>
                  </w:rPr>
                  <m:t>p</m:t>
                </m:r>
              </m:e>
              <m:sub>
                <m:r>
                  <w:rPr>
                    <w:rFonts w:ascii="Cambria Math" w:hAnsi="Cambria Math" w:cs="Arial"/>
                  </w:rPr>
                  <m:t>n</m:t>
                </m:r>
              </m:sub>
            </m:sSub>
          </m:e>
        </m:nary>
        <m:r>
          <w:rPr>
            <w:rFonts w:ascii="Cambria Math" w:eastAsiaTheme="minorEastAsia" w:hAnsi="Cambria Math" w:cs="Arial"/>
            <w:lang w:val="en-US"/>
          </w:rPr>
          <m:t>=1</m:t>
        </m:r>
      </m:oMath>
      <w:r w:rsidRPr="00C43E7B">
        <w:rPr>
          <w:rFonts w:ascii="Arial" w:eastAsiaTheme="minorEastAsia" w:hAnsi="Arial" w:cs="Arial"/>
          <w:iCs/>
          <w:lang w:val="en-US"/>
        </w:rPr>
        <w:t xml:space="preserve">). This implies that we need to determine </w:t>
      </w:r>
      <m:oMath>
        <m:r>
          <w:rPr>
            <w:rFonts w:ascii="Cambria Math" w:hAnsi="Cambria Math" w:cs="Arial"/>
          </w:rPr>
          <m:t>μ</m:t>
        </m:r>
      </m:oMath>
      <w:r w:rsidRPr="00C43E7B">
        <w:rPr>
          <w:rFonts w:ascii="Arial" w:eastAsiaTheme="minorEastAsia" w:hAnsi="Arial" w:cs="Arial"/>
          <w:lang w:val="en-US"/>
        </w:rPr>
        <w:t xml:space="preserve"> such that </w:t>
      </w:r>
      <w:r w:rsidRPr="00C43E7B">
        <w:rPr>
          <w:rFonts w:ascii="Arial" w:hAnsi="Arial" w:cs="Arial"/>
          <w:iCs/>
        </w:rPr>
        <w:t xml:space="preserve">if </w:t>
      </w:r>
      <m:oMath>
        <m:nary>
          <m:naryPr>
            <m:chr m:val="∑"/>
            <m:ctrlPr>
              <w:rPr>
                <w:rFonts w:ascii="Cambria Math" w:hAnsi="Cambria Math" w:cs="Arial"/>
                <w:i/>
                <w:iCs/>
              </w:rPr>
            </m:ctrlPr>
          </m:naryPr>
          <m:sub>
            <m:r>
              <w:rPr>
                <w:rFonts w:ascii="Cambria Math" w:hAnsi="Cambria Math" w:cs="Arial"/>
              </w:rPr>
              <m:t>n=1</m:t>
            </m:r>
          </m:sub>
          <m:sup>
            <m:r>
              <w:rPr>
                <w:rFonts w:ascii="Cambria Math" w:hAnsi="Cambria Math" w:cs="Arial"/>
              </w:rPr>
              <m:t>∞</m:t>
            </m:r>
          </m:sup>
          <m:e>
            <m:sSub>
              <m:sSubPr>
                <m:ctrlPr>
                  <w:rPr>
                    <w:rFonts w:ascii="Cambria Math" w:hAnsi="Cambria Math" w:cs="Arial"/>
                    <w:i/>
                    <w:iCs/>
                  </w:rPr>
                </m:ctrlPr>
              </m:sSubPr>
              <m:e>
                <m:r>
                  <w:rPr>
                    <w:rFonts w:ascii="Cambria Math" w:hAnsi="Cambria Math" w:cs="Arial"/>
                  </w:rPr>
                  <m:t>c</m:t>
                </m:r>
              </m:e>
              <m:sub>
                <m:r>
                  <w:rPr>
                    <w:rFonts w:ascii="Cambria Math" w:hAnsi="Cambria Math" w:cs="Arial"/>
                  </w:rPr>
                  <m:t>n</m:t>
                </m:r>
              </m:sub>
            </m:sSub>
          </m:e>
        </m:nary>
      </m:oMath>
      <w:r w:rsidRPr="00C43E7B">
        <w:rPr>
          <w:rFonts w:ascii="Arial" w:hAnsi="Arial" w:cs="Arial"/>
          <w:iCs/>
        </w:rPr>
        <w:t xml:space="preserve"> </w:t>
      </w:r>
      <w:r w:rsidRPr="00C43E7B">
        <w:rPr>
          <w:rFonts w:ascii="Arial" w:hAnsi="Arial" w:cs="Arial"/>
          <w:iCs/>
          <w:lang w:val="en-US"/>
        </w:rPr>
        <w:t>converges</w:t>
      </w:r>
      <w:r w:rsidRPr="00C43E7B">
        <w:rPr>
          <w:rFonts w:ascii="Arial" w:hAnsi="Arial" w:cs="Arial"/>
          <w:iCs/>
        </w:rPr>
        <w:t xml:space="preserve">. </w:t>
      </w:r>
      <w:r w:rsidRPr="00C43E7B">
        <w:rPr>
          <w:rFonts w:ascii="Arial" w:hAnsi="Arial" w:cs="Arial"/>
          <w:iCs/>
          <w:lang w:val="en-US"/>
        </w:rPr>
        <w:t xml:space="preserve"> </w:t>
      </w:r>
      <w:r w:rsidRPr="00C43E7B">
        <w:rPr>
          <w:rFonts w:ascii="Arial" w:hAnsi="Arial" w:cs="Arial"/>
          <w:iCs/>
        </w:rPr>
        <w:t xml:space="preserve">In this case, </w:t>
      </w:r>
      <m:oMath>
        <m:sSub>
          <m:sSubPr>
            <m:ctrlPr>
              <w:rPr>
                <w:rFonts w:ascii="Cambria Math" w:hAnsi="Cambria Math" w:cs="Arial"/>
                <w:i/>
                <w:iCs/>
              </w:rPr>
            </m:ctrlPr>
          </m:sSubPr>
          <m:e>
            <m:r>
              <w:rPr>
                <w:rFonts w:ascii="Cambria Math" w:hAnsi="Cambria Math" w:cs="Arial"/>
              </w:rPr>
              <m:t>c</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sSup>
              <m:sSupPr>
                <m:ctrlPr>
                  <w:rPr>
                    <w:rFonts w:ascii="Cambria Math" w:hAnsi="Cambria Math" w:cs="Arial"/>
                    <w:i/>
                    <w:iCs/>
                  </w:rPr>
                </m:ctrlPr>
              </m:sSupPr>
              <m:e>
                <m:r>
                  <w:rPr>
                    <w:rFonts w:ascii="Cambria Math" w:hAnsi="Cambria Math" w:cs="Arial"/>
                  </w:rPr>
                  <m:t>3</m:t>
                </m:r>
              </m:e>
              <m:sup>
                <m:f>
                  <m:fPr>
                    <m:ctrlPr>
                      <w:rPr>
                        <w:rFonts w:ascii="Cambria Math" w:hAnsi="Cambria Math" w:cs="Arial"/>
                        <w:i/>
                        <w:iCs/>
                      </w:rPr>
                    </m:ctrlPr>
                  </m:fPr>
                  <m:num>
                    <m:r>
                      <w:rPr>
                        <w:rFonts w:ascii="Cambria Math" w:hAnsi="Cambria Math" w:cs="Arial"/>
                      </w:rPr>
                      <m:t>n</m:t>
                    </m:r>
                  </m:num>
                  <m:den>
                    <m:r>
                      <w:rPr>
                        <w:rFonts w:ascii="Cambria Math" w:hAnsi="Cambria Math" w:cs="Arial"/>
                      </w:rPr>
                      <m:t>2</m:t>
                    </m:r>
                  </m:den>
                </m:f>
              </m:sup>
            </m:sSup>
          </m:num>
          <m:den>
            <m:sSup>
              <m:sSupPr>
                <m:ctrlPr>
                  <w:rPr>
                    <w:rFonts w:ascii="Cambria Math" w:hAnsi="Cambria Math" w:cs="Arial"/>
                    <w:i/>
                    <w:iCs/>
                  </w:rPr>
                </m:ctrlPr>
              </m:sSupPr>
              <m:e>
                <m:r>
                  <w:rPr>
                    <w:rFonts w:ascii="Cambria Math" w:hAnsi="Cambria Math" w:cs="Arial"/>
                  </w:rPr>
                  <m:t>μ</m:t>
                </m:r>
              </m:e>
              <m:sup>
                <m:r>
                  <w:rPr>
                    <w:rFonts w:ascii="Cambria Math" w:hAnsi="Cambria Math" w:cs="Arial"/>
                  </w:rPr>
                  <m:t>n</m:t>
                </m:r>
              </m:sup>
            </m:sSup>
          </m:den>
        </m:f>
      </m:oMath>
      <w:r w:rsidRPr="00C43E7B">
        <w:rPr>
          <w:rFonts w:ascii="Arial" w:hAnsi="Arial" w:cs="Arial"/>
          <w:iCs/>
        </w:rPr>
        <w:t xml:space="preserve"> if </w:t>
      </w:r>
      <m:oMath>
        <m:r>
          <w:rPr>
            <w:rFonts w:ascii="Cambria Math" w:hAnsi="Cambria Math" w:cs="Arial"/>
          </w:rPr>
          <m:t>n</m:t>
        </m:r>
      </m:oMath>
      <w:r w:rsidRPr="00C43E7B">
        <w:rPr>
          <w:rFonts w:ascii="Arial" w:hAnsi="Arial" w:cs="Arial"/>
          <w:iCs/>
        </w:rPr>
        <w:t xml:space="preserve"> is even and </w:t>
      </w:r>
      <m:oMath>
        <m:sSub>
          <m:sSubPr>
            <m:ctrlPr>
              <w:rPr>
                <w:rFonts w:ascii="Cambria Math" w:hAnsi="Cambria Math" w:cs="Arial"/>
                <w:i/>
                <w:iCs/>
              </w:rPr>
            </m:ctrlPr>
          </m:sSubPr>
          <m:e>
            <m:r>
              <w:rPr>
                <w:rFonts w:ascii="Cambria Math" w:hAnsi="Cambria Math" w:cs="Arial"/>
              </w:rPr>
              <m:t>c</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sSup>
              <m:sSupPr>
                <m:ctrlPr>
                  <w:rPr>
                    <w:rFonts w:ascii="Cambria Math" w:hAnsi="Cambria Math" w:cs="Arial"/>
                    <w:i/>
                    <w:iCs/>
                  </w:rPr>
                </m:ctrlPr>
              </m:sSupPr>
              <m:e>
                <m:r>
                  <w:rPr>
                    <w:rFonts w:ascii="Cambria Math" w:hAnsi="Cambria Math" w:cs="Arial"/>
                  </w:rPr>
                  <m:t>3</m:t>
                </m:r>
              </m:e>
              <m:sup>
                <m:f>
                  <m:fPr>
                    <m:ctrlPr>
                      <w:rPr>
                        <w:rFonts w:ascii="Cambria Math" w:hAnsi="Cambria Math" w:cs="Arial"/>
                        <w:i/>
                        <w:iCs/>
                      </w:rPr>
                    </m:ctrlPr>
                  </m:fPr>
                  <m:num>
                    <m:r>
                      <w:rPr>
                        <w:rFonts w:ascii="Cambria Math" w:hAnsi="Cambria Math" w:cs="Arial"/>
                      </w:rPr>
                      <m:t>n+1</m:t>
                    </m:r>
                  </m:num>
                  <m:den>
                    <m:r>
                      <w:rPr>
                        <w:rFonts w:ascii="Cambria Math" w:hAnsi="Cambria Math" w:cs="Arial"/>
                      </w:rPr>
                      <m:t>2</m:t>
                    </m:r>
                  </m:den>
                </m:f>
              </m:sup>
            </m:sSup>
          </m:num>
          <m:den>
            <m:sSup>
              <m:sSupPr>
                <m:ctrlPr>
                  <w:rPr>
                    <w:rFonts w:ascii="Cambria Math" w:hAnsi="Cambria Math" w:cs="Arial"/>
                    <w:i/>
                    <w:iCs/>
                  </w:rPr>
                </m:ctrlPr>
              </m:sSupPr>
              <m:e>
                <m:r>
                  <w:rPr>
                    <w:rFonts w:ascii="Cambria Math" w:hAnsi="Cambria Math" w:cs="Arial"/>
                  </w:rPr>
                  <m:t>μ</m:t>
                </m:r>
              </m:e>
              <m:sup>
                <m:r>
                  <w:rPr>
                    <w:rFonts w:ascii="Cambria Math" w:hAnsi="Cambria Math" w:cs="Arial"/>
                  </w:rPr>
                  <m:t>n</m:t>
                </m:r>
              </m:sup>
            </m:sSup>
          </m:den>
        </m:f>
      </m:oMath>
      <w:r w:rsidRPr="00C43E7B">
        <w:rPr>
          <w:rFonts w:ascii="Arial" w:hAnsi="Arial" w:cs="Arial"/>
          <w:iCs/>
        </w:rPr>
        <w:t xml:space="preserve"> if </w:t>
      </w:r>
      <m:oMath>
        <m:r>
          <w:rPr>
            <w:rFonts w:ascii="Cambria Math" w:hAnsi="Cambria Math" w:cs="Arial"/>
          </w:rPr>
          <m:t>n</m:t>
        </m:r>
      </m:oMath>
      <w:r w:rsidRPr="00C43E7B">
        <w:rPr>
          <w:rFonts w:ascii="Arial" w:hAnsi="Arial" w:cs="Arial"/>
          <w:iCs/>
        </w:rPr>
        <w:t xml:space="preserve"> is odd. Therefore,</w:t>
      </w:r>
      <w:r w:rsidRPr="00C43E7B">
        <w:rPr>
          <w:rFonts w:ascii="Arial" w:hAnsi="Arial" w:cs="Arial"/>
          <w:iCs/>
        </w:rPr>
        <w:br/>
      </w:r>
      <m:oMathPara>
        <m:oMath>
          <m:nary>
            <m:naryPr>
              <m:chr m:val="∑"/>
              <m:ctrlPr>
                <w:rPr>
                  <w:rFonts w:ascii="Cambria Math" w:hAnsi="Cambria Math" w:cs="Arial"/>
                  <w:i/>
                  <w:iCs/>
                </w:rPr>
              </m:ctrlPr>
            </m:naryPr>
            <m:sub>
              <m:r>
                <w:rPr>
                  <w:rFonts w:ascii="Cambria Math" w:hAnsi="Cambria Math" w:cs="Arial"/>
                </w:rPr>
                <m:t>n=1</m:t>
              </m:r>
            </m:sub>
            <m:sup>
              <m:r>
                <w:rPr>
                  <w:rFonts w:ascii="Cambria Math" w:hAnsi="Cambria Math" w:cs="Arial"/>
                </w:rPr>
                <m:t>∞</m:t>
              </m:r>
            </m:sup>
            <m:e>
              <m:sSub>
                <m:sSubPr>
                  <m:ctrlPr>
                    <w:rPr>
                      <w:rFonts w:ascii="Cambria Math" w:hAnsi="Cambria Math" w:cs="Arial"/>
                      <w:i/>
                      <w:iCs/>
                    </w:rPr>
                  </m:ctrlPr>
                </m:sSubPr>
                <m:e>
                  <m:r>
                    <w:rPr>
                      <w:rFonts w:ascii="Cambria Math" w:hAnsi="Cambria Math" w:cs="Arial"/>
                    </w:rPr>
                    <m:t>c</m:t>
                  </m:r>
                </m:e>
                <m:sub>
                  <m:r>
                    <w:rPr>
                      <w:rFonts w:ascii="Cambria Math" w:hAnsi="Cambria Math" w:cs="Arial"/>
                    </w:rPr>
                    <m:t>n</m:t>
                  </m:r>
                </m:sub>
              </m:sSub>
            </m:e>
          </m:nary>
          <m:r>
            <w:rPr>
              <w:rFonts w:ascii="Cambria Math" w:hAnsi="Cambria Math" w:cs="Arial"/>
            </w:rPr>
            <m:t>=</m:t>
          </m:r>
          <m:nary>
            <m:naryPr>
              <m:chr m:val="∑"/>
              <m:ctrlPr>
                <w:rPr>
                  <w:rFonts w:ascii="Cambria Math" w:hAnsi="Cambria Math" w:cs="Arial"/>
                  <w:i/>
                  <w:iCs/>
                </w:rPr>
              </m:ctrlPr>
            </m:naryPr>
            <m:sub>
              <m:r>
                <w:rPr>
                  <w:rFonts w:ascii="Cambria Math" w:hAnsi="Cambria Math" w:cs="Arial"/>
                </w:rPr>
                <m:t>n=1</m:t>
              </m:r>
            </m:sub>
            <m:sup>
              <m:r>
                <w:rPr>
                  <w:rFonts w:ascii="Cambria Math" w:hAnsi="Cambria Math" w:cs="Arial"/>
                </w:rPr>
                <m:t>∞</m:t>
              </m:r>
            </m:sup>
            <m:e>
              <m:f>
                <m:fPr>
                  <m:ctrlPr>
                    <w:rPr>
                      <w:rFonts w:ascii="Cambria Math" w:hAnsi="Cambria Math" w:cs="Arial"/>
                      <w:i/>
                      <w:iCs/>
                    </w:rPr>
                  </m:ctrlPr>
                </m:fPr>
                <m:num>
                  <m:sSup>
                    <m:sSupPr>
                      <m:ctrlPr>
                        <w:rPr>
                          <w:rFonts w:ascii="Cambria Math" w:hAnsi="Cambria Math" w:cs="Arial"/>
                          <w:i/>
                          <w:iCs/>
                        </w:rPr>
                      </m:ctrlPr>
                    </m:sSupPr>
                    <m:e>
                      <m:r>
                        <w:rPr>
                          <w:rFonts w:ascii="Cambria Math" w:hAnsi="Cambria Math" w:cs="Arial"/>
                        </w:rPr>
                        <m:t>3</m:t>
                      </m:r>
                    </m:e>
                    <m:sup>
                      <m:r>
                        <w:rPr>
                          <w:rFonts w:ascii="Cambria Math" w:hAnsi="Cambria Math" w:cs="Arial"/>
                        </w:rPr>
                        <m:t>n</m:t>
                      </m:r>
                    </m:sup>
                  </m:sSup>
                </m:num>
                <m:den>
                  <m:sSup>
                    <m:sSupPr>
                      <m:ctrlPr>
                        <w:rPr>
                          <w:rFonts w:ascii="Cambria Math" w:hAnsi="Cambria Math" w:cs="Arial"/>
                          <w:i/>
                          <w:iCs/>
                        </w:rPr>
                      </m:ctrlPr>
                    </m:sSupPr>
                    <m:e>
                      <m:r>
                        <w:rPr>
                          <w:rFonts w:ascii="Cambria Math" w:hAnsi="Cambria Math" w:cs="Arial"/>
                        </w:rPr>
                        <m:t>μ</m:t>
                      </m:r>
                    </m:e>
                    <m:sup>
                      <m:r>
                        <w:rPr>
                          <w:rFonts w:ascii="Cambria Math" w:hAnsi="Cambria Math" w:cs="Arial"/>
                        </w:rPr>
                        <m:t>2n</m:t>
                      </m:r>
                    </m:sup>
                  </m:sSup>
                </m:den>
              </m:f>
            </m:e>
          </m:nary>
          <m:r>
            <w:rPr>
              <w:rFonts w:ascii="Cambria Math" w:hAnsi="Cambria Math" w:cs="Arial"/>
            </w:rPr>
            <m:t xml:space="preserve">+ </m:t>
          </m:r>
          <m:nary>
            <m:naryPr>
              <m:chr m:val="∑"/>
              <m:ctrlPr>
                <w:rPr>
                  <w:rFonts w:ascii="Cambria Math" w:hAnsi="Cambria Math" w:cs="Arial"/>
                  <w:i/>
                  <w:iCs/>
                </w:rPr>
              </m:ctrlPr>
            </m:naryPr>
            <m:sub>
              <m:r>
                <w:rPr>
                  <w:rFonts w:ascii="Cambria Math" w:hAnsi="Cambria Math" w:cs="Arial"/>
                </w:rPr>
                <m:t>n=1</m:t>
              </m:r>
            </m:sub>
            <m:sup>
              <m:r>
                <w:rPr>
                  <w:rFonts w:ascii="Cambria Math" w:hAnsi="Cambria Math" w:cs="Arial"/>
                </w:rPr>
                <m:t>∞</m:t>
              </m:r>
            </m:sup>
            <m:e>
              <m:f>
                <m:fPr>
                  <m:ctrlPr>
                    <w:rPr>
                      <w:rFonts w:ascii="Cambria Math" w:hAnsi="Cambria Math" w:cs="Arial"/>
                      <w:i/>
                      <w:iCs/>
                    </w:rPr>
                  </m:ctrlPr>
                </m:fPr>
                <m:num>
                  <m:sSup>
                    <m:sSupPr>
                      <m:ctrlPr>
                        <w:rPr>
                          <w:rFonts w:ascii="Cambria Math" w:hAnsi="Cambria Math" w:cs="Arial"/>
                          <w:i/>
                          <w:iCs/>
                        </w:rPr>
                      </m:ctrlPr>
                    </m:sSupPr>
                    <m:e>
                      <m:r>
                        <w:rPr>
                          <w:rFonts w:ascii="Cambria Math" w:hAnsi="Cambria Math" w:cs="Arial"/>
                        </w:rPr>
                        <m:t>3</m:t>
                      </m:r>
                    </m:e>
                    <m:sup>
                      <m:r>
                        <w:rPr>
                          <w:rFonts w:ascii="Cambria Math" w:hAnsi="Cambria Math" w:cs="Arial"/>
                        </w:rPr>
                        <m:t>n</m:t>
                      </m:r>
                    </m:sup>
                  </m:sSup>
                </m:num>
                <m:den>
                  <m:sSup>
                    <m:sSupPr>
                      <m:ctrlPr>
                        <w:rPr>
                          <w:rFonts w:ascii="Cambria Math" w:hAnsi="Cambria Math" w:cs="Arial"/>
                          <w:i/>
                          <w:iCs/>
                        </w:rPr>
                      </m:ctrlPr>
                    </m:sSupPr>
                    <m:e>
                      <m:r>
                        <w:rPr>
                          <w:rFonts w:ascii="Cambria Math" w:hAnsi="Cambria Math" w:cs="Arial"/>
                        </w:rPr>
                        <m:t>μ</m:t>
                      </m:r>
                    </m:e>
                    <m:sup>
                      <m:r>
                        <w:rPr>
                          <w:rFonts w:ascii="Cambria Math" w:hAnsi="Cambria Math" w:cs="Arial"/>
                        </w:rPr>
                        <m:t>2n-1</m:t>
                      </m:r>
                    </m:sup>
                  </m:sSup>
                </m:den>
              </m:f>
            </m:e>
          </m:nary>
          <m:r>
            <w:rPr>
              <w:rFonts w:ascii="Cambria Math" w:hAnsi="Cambria Math" w:cs="Arial"/>
            </w:rPr>
            <m:t>=</m:t>
          </m:r>
          <m:d>
            <m:dPr>
              <m:ctrlPr>
                <w:rPr>
                  <w:rFonts w:ascii="Cambria Math" w:hAnsi="Cambria Math" w:cs="Arial"/>
                  <w:i/>
                  <w:iCs/>
                </w:rPr>
              </m:ctrlPr>
            </m:dPr>
            <m:e>
              <m:r>
                <w:rPr>
                  <w:rFonts w:ascii="Cambria Math" w:hAnsi="Cambria Math" w:cs="Arial"/>
                </w:rPr>
                <m:t>1+μ</m:t>
              </m:r>
            </m:e>
          </m:d>
          <m:nary>
            <m:naryPr>
              <m:chr m:val="∑"/>
              <m:ctrlPr>
                <w:rPr>
                  <w:rFonts w:ascii="Cambria Math" w:hAnsi="Cambria Math" w:cs="Arial"/>
                  <w:i/>
                  <w:iCs/>
                </w:rPr>
              </m:ctrlPr>
            </m:naryPr>
            <m:sub>
              <m:r>
                <w:rPr>
                  <w:rFonts w:ascii="Cambria Math" w:hAnsi="Cambria Math" w:cs="Arial"/>
                </w:rPr>
                <m:t>n=1</m:t>
              </m:r>
            </m:sub>
            <m:sup>
              <m:r>
                <w:rPr>
                  <w:rFonts w:ascii="Cambria Math" w:hAnsi="Cambria Math" w:cs="Arial"/>
                </w:rPr>
                <m:t>∞</m:t>
              </m:r>
            </m:sup>
            <m:e>
              <m:f>
                <m:fPr>
                  <m:ctrlPr>
                    <w:rPr>
                      <w:rFonts w:ascii="Cambria Math" w:hAnsi="Cambria Math" w:cs="Arial"/>
                      <w:i/>
                      <w:iCs/>
                    </w:rPr>
                  </m:ctrlPr>
                </m:fPr>
                <m:num>
                  <m:sSup>
                    <m:sSupPr>
                      <m:ctrlPr>
                        <w:rPr>
                          <w:rFonts w:ascii="Cambria Math" w:hAnsi="Cambria Math" w:cs="Arial"/>
                          <w:i/>
                          <w:iCs/>
                        </w:rPr>
                      </m:ctrlPr>
                    </m:sSupPr>
                    <m:e>
                      <m:r>
                        <w:rPr>
                          <w:rFonts w:ascii="Cambria Math" w:hAnsi="Cambria Math" w:cs="Arial"/>
                        </w:rPr>
                        <m:t>3</m:t>
                      </m:r>
                    </m:e>
                    <m:sup>
                      <m:r>
                        <w:rPr>
                          <w:rFonts w:ascii="Cambria Math" w:hAnsi="Cambria Math" w:cs="Arial"/>
                        </w:rPr>
                        <m:t>n</m:t>
                      </m:r>
                    </m:sup>
                  </m:sSup>
                </m:num>
                <m:den>
                  <m:sSup>
                    <m:sSupPr>
                      <m:ctrlPr>
                        <w:rPr>
                          <w:rFonts w:ascii="Cambria Math" w:hAnsi="Cambria Math" w:cs="Arial"/>
                          <w:i/>
                          <w:iCs/>
                        </w:rPr>
                      </m:ctrlPr>
                    </m:sSupPr>
                    <m:e>
                      <m:r>
                        <w:rPr>
                          <w:rFonts w:ascii="Cambria Math" w:hAnsi="Cambria Math" w:cs="Arial"/>
                        </w:rPr>
                        <m:t>μ</m:t>
                      </m:r>
                    </m:e>
                    <m:sup>
                      <m:r>
                        <w:rPr>
                          <w:rFonts w:ascii="Cambria Math" w:hAnsi="Cambria Math" w:cs="Arial"/>
                        </w:rPr>
                        <m:t>2n</m:t>
                      </m:r>
                    </m:sup>
                  </m:sSup>
                </m:den>
              </m:f>
            </m:e>
          </m:nary>
          <m:r>
            <w:rPr>
              <w:rFonts w:ascii="Cambria Math" w:hAnsi="Cambria Math" w:cs="Arial"/>
            </w:rPr>
            <m:t xml:space="preserve">  ,</m:t>
          </m:r>
          <m:r>
            <m:rPr>
              <m:sty m:val="p"/>
            </m:rPr>
            <w:rPr>
              <w:rFonts w:ascii="Cambria Math" w:hAnsi="Cambria Math" w:cs="Arial"/>
            </w:rPr>
            <w:br/>
          </m:r>
        </m:oMath>
      </m:oMathPara>
      <w:r w:rsidRPr="00C43E7B">
        <w:rPr>
          <w:rFonts w:ascii="Arial" w:hAnsi="Arial" w:cs="Arial"/>
          <w:iCs/>
        </w:rPr>
        <w:t xml:space="preserve">which </w:t>
      </w:r>
      <w:r w:rsidRPr="00C43E7B">
        <w:rPr>
          <w:rFonts w:ascii="Arial" w:hAnsi="Arial" w:cs="Arial"/>
          <w:iCs/>
          <w:lang w:val="en-US"/>
        </w:rPr>
        <w:t xml:space="preserve">converges </w:t>
      </w:r>
      <w:proofErr w:type="spellStart"/>
      <w:r w:rsidRPr="00C43E7B">
        <w:rPr>
          <w:rFonts w:ascii="Arial" w:hAnsi="Arial" w:cs="Arial"/>
          <w:iCs/>
          <w:lang w:val="en-US"/>
        </w:rPr>
        <w:t>iff</w:t>
      </w:r>
      <w:proofErr w:type="spellEnd"/>
      <w:r w:rsidRPr="00C43E7B">
        <w:rPr>
          <w:rFonts w:ascii="Arial" w:hAnsi="Arial" w:cs="Arial"/>
          <w:iCs/>
          <w:lang w:val="en-US"/>
        </w:rPr>
        <w:t xml:space="preserve"> </w:t>
      </w:r>
      <m:oMath>
        <m:r>
          <w:rPr>
            <w:rFonts w:ascii="Cambria Math" w:hAnsi="Cambria Math" w:cs="Arial"/>
          </w:rPr>
          <m:t>μ&gt;</m:t>
        </m:r>
        <m:rad>
          <m:radPr>
            <m:degHide m:val="1"/>
            <m:ctrlPr>
              <w:rPr>
                <w:rFonts w:ascii="Cambria Math" w:hAnsi="Cambria Math" w:cs="Arial"/>
                <w:i/>
              </w:rPr>
            </m:ctrlPr>
          </m:radPr>
          <m:deg/>
          <m:e>
            <m:r>
              <w:rPr>
                <w:rFonts w:ascii="Cambria Math" w:hAnsi="Cambria Math" w:cs="Arial"/>
              </w:rPr>
              <m:t>3</m:t>
            </m:r>
          </m:e>
        </m:rad>
      </m:oMath>
      <w:r w:rsidRPr="00C43E7B">
        <w:rPr>
          <w:rFonts w:ascii="Arial" w:hAnsi="Arial" w:cs="Arial"/>
        </w:rPr>
        <w:t>.</w:t>
      </w:r>
    </w:p>
    <w:p w14:paraId="795A33F5" w14:textId="77777777" w:rsidR="00755AA0" w:rsidRDefault="00755AA0" w:rsidP="00755AA0">
      <w:pPr>
        <w:pStyle w:val="ListParagraph"/>
        <w:numPr>
          <w:ilvl w:val="0"/>
          <w:numId w:val="10"/>
        </w:numPr>
        <w:snapToGrid w:val="0"/>
        <w:spacing w:before="120" w:after="120"/>
        <w:contextualSpacing w:val="0"/>
        <w:rPr>
          <w:rFonts w:ascii="Arial" w:hAnsi="Arial" w:cs="Arial"/>
          <w:sz w:val="22"/>
          <w:szCs w:val="22"/>
        </w:rPr>
      </w:pPr>
      <w:r>
        <w:rPr>
          <w:rFonts w:ascii="Arial" w:hAnsi="Arial" w:cs="Arial"/>
          <w:sz w:val="22"/>
          <w:szCs w:val="22"/>
        </w:rPr>
        <w:t xml:space="preserve">We note that </w:t>
      </w:r>
      <m:oMath>
        <m:r>
          <w:rPr>
            <w:rFonts w:ascii="Cambria Math" w:hAnsi="Cambria Math" w:cs="Arial"/>
            <w:sz w:val="22"/>
            <w:szCs w:val="22"/>
          </w:rPr>
          <m:t>f</m:t>
        </m:r>
        <m:d>
          <m:dPr>
            <m:ctrlPr>
              <w:ins w:id="1" w:author="Paganini, Alberto D.M. (Dr.)" w:date="2022-11-03T18:52:00Z">
                <w:rPr>
                  <w:rFonts w:ascii="Cambria Math" w:hAnsi="Cambria Math" w:cs="Arial"/>
                  <w:i/>
                  <w:sz w:val="22"/>
                  <w:szCs w:val="22"/>
                </w:rPr>
              </w:ins>
            </m:ctrlPr>
          </m:dPr>
          <m:e>
            <m:r>
              <w:rPr>
                <w:rFonts w:ascii="Cambria Math" w:hAnsi="Cambria Math" w:cs="Arial"/>
                <w:sz w:val="22"/>
                <w:szCs w:val="22"/>
              </w:rPr>
              <m:t>x</m:t>
            </m:r>
          </m:e>
        </m:d>
        <m:r>
          <w:rPr>
            <w:rFonts w:ascii="Cambria Math" w:hAnsi="Cambria Math" w:cs="Arial"/>
            <w:sz w:val="22"/>
            <w:szCs w:val="22"/>
          </w:rPr>
          <m:t>=</m:t>
        </m:r>
        <m:sSup>
          <m:sSupPr>
            <m:ctrlPr>
              <w:ins w:id="2" w:author="Paganini, Alberto D.M. (Dr.)" w:date="2022-11-03T18:52:00Z">
                <w:rPr>
                  <w:rFonts w:ascii="Cambria Math" w:hAnsi="Cambria Math" w:cs="Arial"/>
                  <w:i/>
                  <w:sz w:val="22"/>
                  <w:szCs w:val="22"/>
                </w:rPr>
              </w:ins>
            </m:ctrlPr>
          </m:sSupPr>
          <m:e>
            <m:r>
              <w:rPr>
                <w:rFonts w:ascii="Cambria Math" w:hAnsi="Cambria Math" w:cs="Arial"/>
                <w:sz w:val="22"/>
                <w:szCs w:val="22"/>
              </w:rPr>
              <m:t>x</m:t>
            </m:r>
          </m:e>
          <m:sup>
            <m:r>
              <w:rPr>
                <w:rFonts w:ascii="Cambria Math" w:hAnsi="Cambria Math" w:cs="Arial"/>
                <w:sz w:val="22"/>
                <w:szCs w:val="22"/>
              </w:rPr>
              <m:t>2</m:t>
            </m:r>
          </m:sup>
        </m:sSup>
        <m:sSup>
          <m:sSupPr>
            <m:ctrlPr>
              <w:ins w:id="3" w:author="Paganini, Alberto D.M. (Dr.)" w:date="2022-11-03T18:52:00Z">
                <w:rPr>
                  <w:rFonts w:ascii="Cambria Math" w:hAnsi="Cambria Math" w:cs="Arial"/>
                  <w:i/>
                  <w:sz w:val="22"/>
                  <w:szCs w:val="22"/>
                </w:rPr>
              </w:ins>
            </m:ctrlPr>
          </m:sSupPr>
          <m:e>
            <m:d>
              <m:dPr>
                <m:ctrlPr>
                  <w:ins w:id="4" w:author="Paganini, Alberto D.M. (Dr.)" w:date="2022-11-03T18:52:00Z">
                    <w:rPr>
                      <w:rFonts w:ascii="Cambria Math" w:hAnsi="Cambria Math" w:cs="Arial"/>
                      <w:i/>
                      <w:sz w:val="22"/>
                      <w:szCs w:val="22"/>
                    </w:rPr>
                  </w:ins>
                </m:ctrlPr>
              </m:dPr>
              <m:e>
                <m:r>
                  <w:rPr>
                    <w:rFonts w:ascii="Cambria Math" w:hAnsi="Cambria Math" w:cs="Arial"/>
                    <w:sz w:val="22"/>
                    <w:szCs w:val="22"/>
                  </w:rPr>
                  <m:t>x-1</m:t>
                </m:r>
              </m:e>
            </m:d>
          </m:e>
          <m:sup>
            <m:r>
              <w:rPr>
                <w:rFonts w:ascii="Cambria Math" w:hAnsi="Cambria Math" w:cs="Arial"/>
                <w:sz w:val="22"/>
                <w:szCs w:val="22"/>
              </w:rPr>
              <m:t>2</m:t>
            </m:r>
          </m:sup>
        </m:sSup>
      </m:oMath>
      <w:r>
        <w:rPr>
          <w:rFonts w:ascii="Arial" w:hAnsi="Arial" w:cs="Arial"/>
          <w:sz w:val="22"/>
          <w:szCs w:val="22"/>
        </w:rPr>
        <w:t xml:space="preserve">. </w:t>
      </w:r>
    </w:p>
    <w:p w14:paraId="148830A6" w14:textId="33A17DFB" w:rsidR="00755AA0" w:rsidRPr="005D2D96" w:rsidRDefault="00755AA0" w:rsidP="00755AA0">
      <w:pPr>
        <w:pStyle w:val="ListParagraph"/>
        <w:numPr>
          <w:ilvl w:val="1"/>
          <w:numId w:val="10"/>
        </w:numPr>
        <w:snapToGrid w:val="0"/>
        <w:spacing w:before="120" w:after="120"/>
        <w:contextualSpacing w:val="0"/>
        <w:rPr>
          <w:rFonts w:ascii="Arial" w:hAnsi="Arial" w:cs="Arial"/>
          <w:sz w:val="22"/>
          <w:szCs w:val="22"/>
        </w:rPr>
      </w:pPr>
      <w:r w:rsidRPr="00CC3481">
        <w:rPr>
          <w:rFonts w:ascii="Arial" w:hAnsi="Arial" w:cs="Arial"/>
          <w:b/>
          <w:bCs/>
          <w:color w:val="FF0000"/>
          <w:sz w:val="22"/>
          <w:szCs w:val="22"/>
        </w:rPr>
        <w:t>[</w:t>
      </w:r>
      <w:r>
        <w:rPr>
          <w:rFonts w:ascii="Arial" w:hAnsi="Arial" w:cs="Arial"/>
          <w:b/>
          <w:bCs/>
          <w:color w:val="FF0000"/>
          <w:sz w:val="22"/>
          <w:szCs w:val="22"/>
        </w:rPr>
        <w:t>2</w:t>
      </w:r>
      <w:r>
        <w:rPr>
          <w:rFonts w:ascii="Arial" w:hAnsi="Arial" w:cs="Arial"/>
          <w:b/>
          <w:bCs/>
          <w:color w:val="FF0000"/>
          <w:sz w:val="22"/>
          <w:szCs w:val="22"/>
        </w:rPr>
        <w:t xml:space="preserve"> </w:t>
      </w:r>
      <w:r w:rsidRPr="00CC3481">
        <w:rPr>
          <w:rFonts w:ascii="Arial" w:hAnsi="Arial" w:cs="Arial"/>
          <w:b/>
          <w:bCs/>
          <w:color w:val="FF0000"/>
          <w:sz w:val="22"/>
          <w:szCs w:val="22"/>
        </w:rPr>
        <w:t>Marks]</w:t>
      </w:r>
      <w:r w:rsidRPr="00CC3481">
        <w:rPr>
          <w:rFonts w:ascii="Arial" w:hAnsi="Arial" w:cs="Arial"/>
          <w:sz w:val="22"/>
          <w:szCs w:val="22"/>
        </w:rPr>
        <w:t xml:space="preserve"> The derivative of </w:t>
      </w:r>
      <m:oMath>
        <m:r>
          <w:rPr>
            <w:rFonts w:ascii="Cambria Math" w:hAnsi="Cambria Math" w:cs="Arial"/>
            <w:sz w:val="22"/>
            <w:szCs w:val="22"/>
          </w:rPr>
          <m:t>f</m:t>
        </m:r>
      </m:oMath>
      <w:r w:rsidRPr="00CC3481">
        <w:rPr>
          <w:rFonts w:ascii="Arial" w:hAnsi="Arial" w:cs="Arial"/>
          <w:sz w:val="22"/>
          <w:szCs w:val="22"/>
        </w:rPr>
        <w:t xml:space="preserve"> is</w:t>
      </w:r>
      <w:r>
        <w:rPr>
          <w:rFonts w:ascii="Arial" w:hAnsi="Arial" w:cs="Arial"/>
          <w:b/>
          <w:bCs/>
          <w:color w:val="FF0000"/>
          <w:sz w:val="22"/>
          <w:szCs w:val="22"/>
        </w:rPr>
        <w:t xml:space="preserve"> </w:t>
      </w:r>
      <m:oMath>
        <m:sSup>
          <m:sSupPr>
            <m:ctrlPr>
              <w:ins w:id="5" w:author="Paganini, Alberto D.M. (Dr.)" w:date="2022-11-02T14:31:00Z">
                <w:rPr>
                  <w:rFonts w:ascii="Cambria Math" w:hAnsi="Cambria Math" w:cs="Arial"/>
                  <w:i/>
                  <w:sz w:val="22"/>
                  <w:szCs w:val="22"/>
                </w:rPr>
              </w:ins>
            </m:ctrlPr>
          </m:sSupPr>
          <m:e>
            <m:r>
              <w:rPr>
                <w:rFonts w:ascii="Cambria Math" w:hAnsi="Cambria Math" w:cs="Arial"/>
                <w:sz w:val="22"/>
                <w:szCs w:val="22"/>
              </w:rPr>
              <m:t>f</m:t>
            </m:r>
          </m:e>
          <m:sup>
            <m:r>
              <w:rPr>
                <w:rFonts w:ascii="Cambria Math" w:hAnsi="Cambria Math" w:cs="Arial"/>
                <w:sz w:val="22"/>
                <w:szCs w:val="22"/>
              </w:rPr>
              <m:t>'</m:t>
            </m:r>
          </m:sup>
        </m:sSup>
        <m:d>
          <m:dPr>
            <m:ctrlPr>
              <w:ins w:id="6" w:author="Paganini, Alberto D.M. (Dr.)" w:date="2022-11-02T14:31:00Z">
                <w:rPr>
                  <w:rFonts w:ascii="Cambria Math" w:hAnsi="Cambria Math" w:cs="Arial"/>
                  <w:i/>
                  <w:sz w:val="22"/>
                  <w:szCs w:val="22"/>
                </w:rPr>
              </w:ins>
            </m:ctrlPr>
          </m:dPr>
          <m:e>
            <m:r>
              <w:rPr>
                <w:rFonts w:ascii="Cambria Math" w:hAnsi="Cambria Math" w:cs="Arial"/>
                <w:sz w:val="22"/>
                <w:szCs w:val="22"/>
              </w:rPr>
              <m:t>x</m:t>
            </m:r>
          </m:e>
        </m:d>
        <m:r>
          <w:rPr>
            <w:rFonts w:ascii="Cambria Math" w:hAnsi="Cambria Math" w:cs="Arial"/>
            <w:sz w:val="22"/>
            <w:szCs w:val="22"/>
          </w:rPr>
          <m:t>=2x</m:t>
        </m:r>
        <m:sSup>
          <m:sSupPr>
            <m:ctrlPr>
              <w:ins w:id="7" w:author="Paganini, Alberto D.M. (Dr.)" w:date="2022-11-03T18:54:00Z">
                <w:rPr>
                  <w:rFonts w:ascii="Cambria Math" w:hAnsi="Cambria Math" w:cs="Arial"/>
                  <w:i/>
                  <w:sz w:val="22"/>
                  <w:szCs w:val="22"/>
                </w:rPr>
              </w:ins>
            </m:ctrlPr>
          </m:sSupPr>
          <m:e>
            <m:d>
              <m:dPr>
                <m:ctrlPr>
                  <w:ins w:id="8" w:author="Paganini, Alberto D.M. (Dr.)" w:date="2022-11-03T18:54:00Z">
                    <w:rPr>
                      <w:rFonts w:ascii="Cambria Math" w:hAnsi="Cambria Math" w:cs="Arial"/>
                      <w:i/>
                      <w:sz w:val="22"/>
                      <w:szCs w:val="22"/>
                    </w:rPr>
                  </w:ins>
                </m:ctrlPr>
              </m:dPr>
              <m:e>
                <m:r>
                  <w:rPr>
                    <w:rFonts w:ascii="Cambria Math" w:hAnsi="Cambria Math" w:cs="Arial"/>
                    <w:sz w:val="22"/>
                    <w:szCs w:val="22"/>
                  </w:rPr>
                  <m:t>x-1</m:t>
                </m:r>
              </m:e>
            </m:d>
          </m:e>
          <m:sup>
            <m:r>
              <w:rPr>
                <w:rFonts w:ascii="Cambria Math" w:hAnsi="Cambria Math" w:cs="Arial"/>
                <w:sz w:val="22"/>
                <w:szCs w:val="22"/>
              </w:rPr>
              <m:t>2</m:t>
            </m:r>
          </m:sup>
        </m:sSup>
        <m:r>
          <w:rPr>
            <w:rFonts w:ascii="Cambria Math" w:hAnsi="Cambria Math" w:cs="Arial"/>
            <w:sz w:val="22"/>
            <w:szCs w:val="22"/>
          </w:rPr>
          <m:t>+2</m:t>
        </m:r>
        <m:sSup>
          <m:sSupPr>
            <m:ctrlPr>
              <w:ins w:id="9" w:author="Paganini, Alberto D.M. (Dr.)" w:date="2022-11-03T18:54:00Z">
                <w:rPr>
                  <w:rFonts w:ascii="Cambria Math" w:hAnsi="Cambria Math" w:cs="Arial"/>
                  <w:i/>
                  <w:sz w:val="22"/>
                  <w:szCs w:val="22"/>
                </w:rPr>
              </w:ins>
            </m:ctrlPr>
          </m:sSupPr>
          <m:e>
            <m:r>
              <w:rPr>
                <w:rFonts w:ascii="Cambria Math" w:hAnsi="Cambria Math" w:cs="Arial"/>
                <w:sz w:val="22"/>
                <w:szCs w:val="22"/>
              </w:rPr>
              <m:t>x</m:t>
            </m:r>
          </m:e>
          <m:sup>
            <m:r>
              <w:rPr>
                <w:rFonts w:ascii="Cambria Math" w:hAnsi="Cambria Math" w:cs="Arial"/>
                <w:sz w:val="22"/>
                <w:szCs w:val="22"/>
              </w:rPr>
              <m:t>2</m:t>
            </m:r>
          </m:sup>
        </m:sSup>
        <m:d>
          <m:dPr>
            <m:ctrlPr>
              <w:ins w:id="10" w:author="Paganini, Alberto D.M. (Dr.)" w:date="2022-11-03T18:54:00Z">
                <w:rPr>
                  <w:rFonts w:ascii="Cambria Math" w:hAnsi="Cambria Math" w:cs="Arial"/>
                  <w:i/>
                  <w:sz w:val="22"/>
                  <w:szCs w:val="22"/>
                </w:rPr>
              </w:ins>
            </m:ctrlPr>
          </m:dPr>
          <m:e>
            <m:r>
              <w:rPr>
                <w:rFonts w:ascii="Cambria Math" w:hAnsi="Cambria Math" w:cs="Arial"/>
                <w:sz w:val="22"/>
                <w:szCs w:val="22"/>
              </w:rPr>
              <m:t>x-1</m:t>
            </m:r>
          </m:e>
        </m:d>
        <m:r>
          <w:rPr>
            <w:rFonts w:ascii="Cambria Math" w:hAnsi="Cambria Math" w:cs="Arial"/>
            <w:sz w:val="22"/>
            <w:szCs w:val="22"/>
          </w:rPr>
          <m:t>=2x</m:t>
        </m:r>
        <m:d>
          <m:dPr>
            <m:ctrlPr>
              <w:ins w:id="11" w:author="Paganini, Alberto D.M. (Dr.)" w:date="2022-11-03T18:57:00Z">
                <w:rPr>
                  <w:rFonts w:ascii="Cambria Math" w:hAnsi="Cambria Math" w:cs="Arial"/>
                  <w:i/>
                  <w:sz w:val="22"/>
                  <w:szCs w:val="22"/>
                </w:rPr>
              </w:ins>
            </m:ctrlPr>
          </m:dPr>
          <m:e>
            <m:r>
              <w:rPr>
                <w:rFonts w:ascii="Cambria Math" w:hAnsi="Cambria Math" w:cs="Arial"/>
                <w:sz w:val="22"/>
                <w:szCs w:val="22"/>
              </w:rPr>
              <m:t>x-1</m:t>
            </m:r>
          </m:e>
        </m:d>
        <m:d>
          <m:dPr>
            <m:ctrlPr>
              <w:ins w:id="12" w:author="Paganini, Alberto D.M. (Dr.)" w:date="2022-11-03T18:57:00Z">
                <w:rPr>
                  <w:rFonts w:ascii="Cambria Math" w:hAnsi="Cambria Math" w:cs="Arial"/>
                  <w:i/>
                  <w:sz w:val="22"/>
                  <w:szCs w:val="22"/>
                </w:rPr>
              </w:ins>
            </m:ctrlPr>
          </m:dPr>
          <m:e>
            <m:r>
              <w:rPr>
                <w:rFonts w:ascii="Cambria Math" w:hAnsi="Cambria Math" w:cs="Arial"/>
                <w:sz w:val="22"/>
                <w:szCs w:val="22"/>
              </w:rPr>
              <m:t>2x-1</m:t>
            </m:r>
          </m:e>
        </m:d>
        <m:r>
          <w:rPr>
            <w:rFonts w:ascii="Cambria Math" w:hAnsi="Cambria Math" w:cs="Arial"/>
            <w:sz w:val="22"/>
            <w:szCs w:val="22"/>
          </w:rPr>
          <m:t xml:space="preserve">. </m:t>
        </m:r>
      </m:oMath>
      <w:r>
        <w:rPr>
          <w:rFonts w:ascii="Arial" w:hAnsi="Arial" w:cs="Arial"/>
          <w:sz w:val="22"/>
          <w:szCs w:val="22"/>
        </w:rPr>
        <w:t xml:space="preserve"> </w:t>
      </w:r>
      <m:oMath>
        <m:r>
          <m:rPr>
            <m:sty m:val="p"/>
          </m:rPr>
          <w:rPr>
            <w:rFonts w:ascii="Cambria Math" w:hAnsi="Cambria Math" w:cs="Arial"/>
            <w:sz w:val="22"/>
            <w:szCs w:val="22"/>
          </w:rPr>
          <w:br/>
        </m:r>
      </m:oMath>
      <w:r w:rsidRPr="005D2D96">
        <w:rPr>
          <w:rFonts w:ascii="Arial" w:hAnsi="Arial" w:cs="Arial"/>
          <w:sz w:val="22"/>
          <w:szCs w:val="22"/>
        </w:rPr>
        <w:t xml:space="preserve">The stationary points satisfy </w:t>
      </w:r>
      <m:oMath>
        <m:sSup>
          <m:sSupPr>
            <m:ctrlPr>
              <w:ins w:id="13" w:author="Paganini, Alberto D.M. (Dr.)" w:date="2022-11-02T14:31:00Z">
                <w:rPr>
                  <w:rFonts w:ascii="Cambria Math" w:hAnsi="Cambria Math" w:cs="Arial"/>
                  <w:i/>
                  <w:sz w:val="22"/>
                  <w:szCs w:val="22"/>
                </w:rPr>
              </w:ins>
            </m:ctrlPr>
          </m:sSupPr>
          <m:e>
            <m:r>
              <w:rPr>
                <w:rFonts w:ascii="Cambria Math" w:hAnsi="Cambria Math" w:cs="Arial"/>
                <w:sz w:val="22"/>
                <w:szCs w:val="22"/>
              </w:rPr>
              <m:t>f</m:t>
            </m:r>
          </m:e>
          <m:sup>
            <m:r>
              <w:rPr>
                <w:rFonts w:ascii="Cambria Math" w:hAnsi="Cambria Math" w:cs="Arial"/>
                <w:sz w:val="22"/>
                <w:szCs w:val="22"/>
              </w:rPr>
              <m:t>'</m:t>
            </m:r>
          </m:sup>
        </m:sSup>
        <m:d>
          <m:dPr>
            <m:ctrlPr>
              <w:ins w:id="14" w:author="Paganini, Alberto D.M. (Dr.)" w:date="2022-11-02T14:31:00Z">
                <w:rPr>
                  <w:rFonts w:ascii="Cambria Math" w:hAnsi="Cambria Math" w:cs="Arial"/>
                  <w:i/>
                  <w:sz w:val="22"/>
                  <w:szCs w:val="22"/>
                </w:rPr>
              </w:ins>
            </m:ctrlPr>
          </m:dPr>
          <m:e>
            <m:r>
              <w:rPr>
                <w:rFonts w:ascii="Cambria Math" w:hAnsi="Cambria Math" w:cs="Arial"/>
                <w:sz w:val="22"/>
                <w:szCs w:val="22"/>
              </w:rPr>
              <m:t>x</m:t>
            </m:r>
          </m:e>
        </m:d>
        <m:r>
          <w:rPr>
            <w:rFonts w:ascii="Cambria Math" w:hAnsi="Cambria Math" w:cs="Arial"/>
            <w:sz w:val="22"/>
            <w:szCs w:val="22"/>
          </w:rPr>
          <m:t>=0</m:t>
        </m:r>
      </m:oMath>
      <w:r w:rsidRPr="005D2D96">
        <w:rPr>
          <w:rFonts w:ascii="Arial" w:hAnsi="Arial" w:cs="Arial"/>
          <w:sz w:val="22"/>
          <w:szCs w:val="22"/>
        </w:rPr>
        <w:t>. This means</w:t>
      </w:r>
      <w:r>
        <w:rPr>
          <w:rFonts w:ascii="Arial" w:hAnsi="Arial" w:cs="Arial"/>
          <w:sz w:val="22"/>
          <w:szCs w:val="22"/>
        </w:rPr>
        <w:t xml:space="preserve"> they occur at</w:t>
      </w:r>
      <w:r w:rsidRPr="005D2D96">
        <w:rPr>
          <w:rFonts w:ascii="Arial" w:hAnsi="Arial" w:cs="Arial"/>
          <w:sz w:val="22"/>
          <w:szCs w:val="22"/>
        </w:rPr>
        <w:t xml:space="preserve"> </w:t>
      </w:r>
      <m:oMath>
        <m:r>
          <w:rPr>
            <w:rFonts w:ascii="Cambria Math" w:hAnsi="Cambria Math" w:cs="Arial"/>
            <w:sz w:val="22"/>
            <w:szCs w:val="22"/>
          </w:rPr>
          <m:t>x=0, 0.5, 1</m:t>
        </m:r>
      </m:oMath>
      <w:r w:rsidRPr="005D2D96">
        <w:rPr>
          <w:rFonts w:ascii="Arial" w:hAnsi="Arial" w:cs="Arial"/>
          <w:sz w:val="22"/>
          <w:szCs w:val="22"/>
        </w:rPr>
        <w:t xml:space="preserve"> </w:t>
      </w:r>
    </w:p>
    <w:p w14:paraId="47BF007C" w14:textId="6DDF863E" w:rsidR="00755AA0" w:rsidRPr="00650291" w:rsidRDefault="00755AA0" w:rsidP="00755AA0">
      <w:pPr>
        <w:pStyle w:val="ListParagraph"/>
        <w:numPr>
          <w:ilvl w:val="1"/>
          <w:numId w:val="10"/>
        </w:numPr>
        <w:snapToGrid w:val="0"/>
        <w:spacing w:before="120" w:after="120"/>
        <w:contextualSpacing w:val="0"/>
        <w:rPr>
          <w:rFonts w:ascii="Arial" w:hAnsi="Arial" w:cs="Arial"/>
          <w:sz w:val="22"/>
          <w:szCs w:val="22"/>
        </w:rPr>
      </w:pPr>
      <w:r w:rsidRPr="00CC3481">
        <w:rPr>
          <w:rFonts w:ascii="Arial" w:hAnsi="Arial" w:cs="Arial"/>
          <w:b/>
          <w:bCs/>
          <w:color w:val="FF0000"/>
          <w:sz w:val="22"/>
          <w:szCs w:val="22"/>
        </w:rPr>
        <w:t>[</w:t>
      </w:r>
      <w:r>
        <w:rPr>
          <w:rFonts w:ascii="Arial" w:hAnsi="Arial" w:cs="Arial"/>
          <w:b/>
          <w:bCs/>
          <w:color w:val="FF0000"/>
          <w:sz w:val="22"/>
          <w:szCs w:val="22"/>
        </w:rPr>
        <w:t>3</w:t>
      </w:r>
      <w:r w:rsidRPr="00CC3481">
        <w:rPr>
          <w:rFonts w:ascii="Arial" w:hAnsi="Arial" w:cs="Arial"/>
          <w:b/>
          <w:bCs/>
          <w:color w:val="FF0000"/>
          <w:sz w:val="22"/>
          <w:szCs w:val="22"/>
        </w:rPr>
        <w:t xml:space="preserve"> Marks]</w:t>
      </w:r>
      <w:r w:rsidRPr="00CC3481">
        <w:rPr>
          <w:rFonts w:ascii="Arial" w:hAnsi="Arial" w:cs="Arial"/>
          <w:sz w:val="22"/>
          <w:szCs w:val="22"/>
        </w:rPr>
        <w:t xml:space="preserve"> The second derivative of </w:t>
      </w:r>
      <m:oMath>
        <m:r>
          <w:rPr>
            <w:rFonts w:ascii="Cambria Math" w:hAnsi="Cambria Math" w:cs="Arial"/>
            <w:sz w:val="22"/>
            <w:szCs w:val="22"/>
          </w:rPr>
          <m:t>f</m:t>
        </m:r>
      </m:oMath>
      <w:r w:rsidRPr="00CC3481">
        <w:rPr>
          <w:rFonts w:ascii="Arial" w:hAnsi="Arial" w:cs="Arial"/>
          <w:sz w:val="22"/>
          <w:szCs w:val="22"/>
        </w:rPr>
        <w:t xml:space="preserve"> is</w:t>
      </w:r>
      <w:r>
        <w:rPr>
          <w:rFonts w:ascii="Arial" w:hAnsi="Arial" w:cs="Arial"/>
          <w:sz w:val="22"/>
          <w:szCs w:val="22"/>
        </w:rPr>
        <w:t xml:space="preserve"> </w:t>
      </w:r>
      <m:oMath>
        <m:sSup>
          <m:sSupPr>
            <m:ctrlPr>
              <w:ins w:id="15" w:author="Paganini, Alberto D.M. (Dr.)" w:date="2022-11-02T14:31:00Z">
                <w:rPr>
                  <w:rFonts w:ascii="Cambria Math" w:hAnsi="Cambria Math" w:cs="Arial"/>
                  <w:i/>
                  <w:sz w:val="22"/>
                  <w:szCs w:val="22"/>
                </w:rPr>
              </w:ins>
            </m:ctrlPr>
          </m:sSupPr>
          <m:e>
            <m:r>
              <w:rPr>
                <w:rFonts w:ascii="Cambria Math" w:hAnsi="Cambria Math" w:cs="Arial"/>
                <w:sz w:val="22"/>
                <w:szCs w:val="22"/>
              </w:rPr>
              <m:t>f'</m:t>
            </m:r>
          </m:e>
          <m:sup>
            <m:r>
              <w:rPr>
                <w:rFonts w:ascii="Cambria Math" w:hAnsi="Cambria Math" w:cs="Arial"/>
                <w:sz w:val="22"/>
                <w:szCs w:val="22"/>
              </w:rPr>
              <m:t>'</m:t>
            </m:r>
          </m:sup>
        </m:sSup>
        <m:d>
          <m:dPr>
            <m:ctrlPr>
              <w:ins w:id="16" w:author="Paganini, Alberto D.M. (Dr.)" w:date="2022-11-02T14:31:00Z">
                <w:rPr>
                  <w:rFonts w:ascii="Cambria Math" w:hAnsi="Cambria Math" w:cs="Arial"/>
                  <w:i/>
                  <w:sz w:val="22"/>
                  <w:szCs w:val="22"/>
                </w:rPr>
              </w:ins>
            </m:ctrlPr>
          </m:dPr>
          <m:e>
            <m:r>
              <w:rPr>
                <w:rFonts w:ascii="Cambria Math" w:hAnsi="Cambria Math" w:cs="Arial"/>
                <w:sz w:val="22"/>
                <w:szCs w:val="22"/>
              </w:rPr>
              <m:t>x</m:t>
            </m:r>
          </m:e>
        </m:d>
        <m:r>
          <w:rPr>
            <w:rFonts w:ascii="Cambria Math" w:hAnsi="Cambria Math" w:cs="Arial"/>
            <w:sz w:val="22"/>
            <w:szCs w:val="22"/>
          </w:rPr>
          <m:t>=12</m:t>
        </m:r>
        <m:sSup>
          <m:sSupPr>
            <m:ctrlPr>
              <w:ins w:id="17" w:author="Paganini, Alberto D.M. (Dr.)" w:date="2022-11-03T19:02:00Z">
                <w:rPr>
                  <w:rFonts w:ascii="Cambria Math" w:hAnsi="Cambria Math" w:cs="Arial"/>
                  <w:i/>
                  <w:sz w:val="22"/>
                  <w:szCs w:val="22"/>
                </w:rPr>
              </w:ins>
            </m:ctrlPr>
          </m:sSupPr>
          <m:e>
            <m:r>
              <w:rPr>
                <w:rFonts w:ascii="Cambria Math" w:hAnsi="Cambria Math" w:cs="Arial"/>
                <w:sz w:val="22"/>
                <w:szCs w:val="22"/>
              </w:rPr>
              <m:t>x</m:t>
            </m:r>
          </m:e>
          <m:sup>
            <m:r>
              <w:rPr>
                <w:rFonts w:ascii="Cambria Math" w:hAnsi="Cambria Math" w:cs="Arial"/>
                <w:sz w:val="22"/>
                <w:szCs w:val="22"/>
              </w:rPr>
              <m:t>2</m:t>
            </m:r>
          </m:sup>
        </m:sSup>
        <m:r>
          <w:rPr>
            <w:rFonts w:ascii="Cambria Math" w:hAnsi="Cambria Math" w:cs="Arial"/>
            <w:sz w:val="22"/>
            <w:szCs w:val="22"/>
          </w:rPr>
          <m:t>-12x+2</m:t>
        </m:r>
        <m:r>
          <m:rPr>
            <m:sty m:val="p"/>
          </m:rPr>
          <w:rPr>
            <w:rFonts w:ascii="Cambria Math" w:hAnsi="Arial" w:cs="Arial"/>
            <w:sz w:val="22"/>
            <w:szCs w:val="22"/>
          </w:rPr>
          <m:t>.</m:t>
        </m:r>
        <m:r>
          <m:rPr>
            <m:sty m:val="p"/>
          </m:rPr>
          <w:rPr>
            <w:rFonts w:ascii="Arial" w:hAnsi="Arial" w:cs="Arial"/>
            <w:sz w:val="22"/>
            <w:szCs w:val="22"/>
          </w:rPr>
          <w:br/>
        </m:r>
      </m:oMath>
      <w:r w:rsidRPr="00CC3481">
        <w:rPr>
          <w:rFonts w:ascii="Arial" w:hAnsi="Arial" w:cs="Arial"/>
          <w:sz w:val="22"/>
          <w:szCs w:val="22"/>
        </w:rPr>
        <w:t xml:space="preserve">Therefore, </w:t>
      </w:r>
      <m:oMath>
        <m:sSub>
          <m:sSubPr>
            <m:ctrlPr>
              <w:ins w:id="18" w:author="Paganini, Alberto D.M. (Dr.)" w:date="2022-11-02T14:31:00Z">
                <w:rPr>
                  <w:rFonts w:ascii="Cambria Math" w:hAnsi="Cambria Math" w:cs="Arial"/>
                  <w:i/>
                  <w:sz w:val="22"/>
                  <w:szCs w:val="22"/>
                </w:rPr>
              </w:ins>
            </m:ctrlPr>
          </m:sSubPr>
          <m:e>
            <m:r>
              <w:rPr>
                <w:rFonts w:ascii="Cambria Math" w:hAnsi="Cambria Math" w:cs="Arial"/>
                <w:sz w:val="22"/>
                <w:szCs w:val="22"/>
              </w:rPr>
              <m:t>x</m:t>
            </m:r>
          </m:e>
          <m:sub>
            <m:r>
              <w:rPr>
                <w:rFonts w:ascii="Cambria Math" w:hAnsi="Cambria Math" w:cs="Arial"/>
                <w:sz w:val="22"/>
                <w:szCs w:val="22"/>
              </w:rPr>
              <m:t>1</m:t>
            </m:r>
          </m:sub>
        </m:sSub>
        <m:r>
          <w:rPr>
            <w:rFonts w:ascii="Cambria Math" w:hAnsi="Cambria Math" w:cs="Arial"/>
            <w:sz w:val="22"/>
            <w:szCs w:val="22"/>
          </w:rPr>
          <m:t>=-1-</m:t>
        </m:r>
        <m:f>
          <m:fPr>
            <m:ctrlPr>
              <w:ins w:id="19" w:author="Paganini, Alberto D.M. (Dr.)" w:date="2022-11-02T14:31:00Z">
                <w:rPr>
                  <w:rFonts w:ascii="Cambria Math" w:hAnsi="Cambria Math" w:cs="Arial"/>
                  <w:i/>
                  <w:sz w:val="22"/>
                  <w:szCs w:val="22"/>
                </w:rPr>
              </w:ins>
            </m:ctrlPr>
          </m:fPr>
          <m:num>
            <m:sSup>
              <m:sSupPr>
                <m:ctrlPr>
                  <w:ins w:id="20" w:author="Paganini, Alberto D.M. (Dr.)" w:date="2022-11-02T14:31:00Z">
                    <w:rPr>
                      <w:rFonts w:ascii="Cambria Math" w:hAnsi="Cambria Math" w:cs="Arial"/>
                      <w:i/>
                      <w:sz w:val="22"/>
                      <w:szCs w:val="22"/>
                    </w:rPr>
                  </w:ins>
                </m:ctrlPr>
              </m:sSupPr>
              <m:e>
                <m:r>
                  <w:rPr>
                    <w:rFonts w:ascii="Cambria Math" w:hAnsi="Cambria Math" w:cs="Arial"/>
                    <w:sz w:val="22"/>
                    <w:szCs w:val="22"/>
                  </w:rPr>
                  <m:t>f</m:t>
                </m:r>
              </m:e>
              <m:sup>
                <m:r>
                  <w:rPr>
                    <w:rFonts w:ascii="Cambria Math" w:hAnsi="Cambria Math" w:cs="Arial"/>
                    <w:sz w:val="22"/>
                    <w:szCs w:val="22"/>
                  </w:rPr>
                  <m:t>'</m:t>
                </m:r>
              </m:sup>
            </m:sSup>
            <m:d>
              <m:dPr>
                <m:ctrlPr>
                  <w:ins w:id="21" w:author="Paganini, Alberto D.M. (Dr.)" w:date="2022-11-02T14:31:00Z">
                    <w:rPr>
                      <w:rFonts w:ascii="Cambria Math" w:hAnsi="Cambria Math" w:cs="Arial"/>
                      <w:i/>
                      <w:sz w:val="22"/>
                      <w:szCs w:val="22"/>
                    </w:rPr>
                  </w:ins>
                </m:ctrlPr>
              </m:dPr>
              <m:e>
                <m:sSub>
                  <m:sSubPr>
                    <m:ctrlPr>
                      <w:ins w:id="22" w:author="Paganini, Alberto D.M. (Dr.)" w:date="2022-11-02T14:31:00Z">
                        <w:rPr>
                          <w:rFonts w:ascii="Cambria Math" w:hAnsi="Cambria Math" w:cs="Arial"/>
                          <w:i/>
                          <w:sz w:val="22"/>
                          <w:szCs w:val="22"/>
                        </w:rPr>
                      </w:ins>
                    </m:ctrlPr>
                  </m:sSubPr>
                  <m:e>
                    <m:r>
                      <w:rPr>
                        <w:rFonts w:ascii="Cambria Math" w:hAnsi="Cambria Math" w:cs="Arial"/>
                        <w:sz w:val="22"/>
                        <w:szCs w:val="22"/>
                      </w:rPr>
                      <m:t>x</m:t>
                    </m:r>
                  </m:e>
                  <m:sub>
                    <m:r>
                      <w:rPr>
                        <w:rFonts w:ascii="Cambria Math" w:hAnsi="Cambria Math" w:cs="Arial"/>
                        <w:sz w:val="22"/>
                        <w:szCs w:val="22"/>
                      </w:rPr>
                      <m:t>0</m:t>
                    </m:r>
                  </m:sub>
                </m:sSub>
              </m:e>
            </m:d>
          </m:num>
          <m:den>
            <m:sSup>
              <m:sSupPr>
                <m:ctrlPr>
                  <w:ins w:id="23" w:author="Paganini, Alberto D.M. (Dr.)" w:date="2022-11-02T14:31:00Z">
                    <w:rPr>
                      <w:rFonts w:ascii="Cambria Math" w:hAnsi="Cambria Math" w:cs="Arial"/>
                      <w:i/>
                      <w:sz w:val="22"/>
                      <w:szCs w:val="22"/>
                    </w:rPr>
                  </w:ins>
                </m:ctrlPr>
              </m:sSupPr>
              <m:e>
                <m:r>
                  <w:rPr>
                    <w:rFonts w:ascii="Cambria Math" w:hAnsi="Cambria Math" w:cs="Arial"/>
                    <w:sz w:val="22"/>
                    <w:szCs w:val="22"/>
                  </w:rPr>
                  <m:t>f</m:t>
                </m:r>
              </m:e>
              <m:sup>
                <m:r>
                  <w:rPr>
                    <w:rFonts w:ascii="Cambria Math" w:hAnsi="Cambria Math" w:cs="Arial"/>
                    <w:sz w:val="22"/>
                    <w:szCs w:val="22"/>
                  </w:rPr>
                  <m:t>''</m:t>
                </m:r>
              </m:sup>
            </m:sSup>
            <m:d>
              <m:dPr>
                <m:ctrlPr>
                  <w:ins w:id="24" w:author="Paganini, Alberto D.M. (Dr.)" w:date="2022-11-02T14:31:00Z">
                    <w:rPr>
                      <w:rFonts w:ascii="Cambria Math" w:hAnsi="Cambria Math" w:cs="Arial"/>
                      <w:i/>
                      <w:sz w:val="22"/>
                      <w:szCs w:val="22"/>
                    </w:rPr>
                  </w:ins>
                </m:ctrlPr>
              </m:dPr>
              <m:e>
                <m:sSub>
                  <m:sSubPr>
                    <m:ctrlPr>
                      <w:ins w:id="25" w:author="Paganini, Alberto D.M. (Dr.)" w:date="2022-11-02T14:31:00Z">
                        <w:rPr>
                          <w:rFonts w:ascii="Cambria Math" w:hAnsi="Cambria Math" w:cs="Arial"/>
                          <w:i/>
                          <w:sz w:val="22"/>
                          <w:szCs w:val="22"/>
                        </w:rPr>
                      </w:ins>
                    </m:ctrlPr>
                  </m:sSubPr>
                  <m:e>
                    <m:r>
                      <w:rPr>
                        <w:rFonts w:ascii="Cambria Math" w:hAnsi="Cambria Math" w:cs="Arial"/>
                        <w:sz w:val="22"/>
                        <w:szCs w:val="22"/>
                      </w:rPr>
                      <m:t>x</m:t>
                    </m:r>
                  </m:e>
                  <m:sub>
                    <m:r>
                      <w:rPr>
                        <w:rFonts w:ascii="Cambria Math" w:hAnsi="Cambria Math" w:cs="Arial"/>
                        <w:sz w:val="22"/>
                        <w:szCs w:val="22"/>
                      </w:rPr>
                      <m:t>0</m:t>
                    </m:r>
                  </m:sub>
                </m:sSub>
              </m:e>
            </m:d>
          </m:den>
        </m:f>
        <m:r>
          <w:rPr>
            <w:rFonts w:ascii="Cambria Math" w:hAnsi="Cambria Math" w:cs="Arial"/>
            <w:sz w:val="22"/>
            <w:szCs w:val="22"/>
          </w:rPr>
          <m:t>=-</m:t>
        </m:r>
        <m:r>
          <m:rPr>
            <m:sty m:val="p"/>
          </m:rPr>
          <w:rPr>
            <w:rFonts w:ascii="Cambria Math" w:hAnsi="Cambria Math" w:cs="Arial"/>
            <w:sz w:val="22"/>
            <w:szCs w:val="22"/>
          </w:rPr>
          <m:t>1-</m:t>
        </m:r>
        <m:f>
          <m:fPr>
            <m:ctrlPr>
              <w:ins w:id="26" w:author="Paganini, Alberto D.M. (Dr.)" w:date="2022-11-02T14:31:00Z">
                <w:rPr>
                  <w:rFonts w:ascii="Cambria Math" w:hAnsi="Cambria Math" w:cs="Arial"/>
                  <w:i/>
                  <w:sz w:val="22"/>
                  <w:szCs w:val="22"/>
                </w:rPr>
              </w:ins>
            </m:ctrlPr>
          </m:fPr>
          <m:num>
            <m:r>
              <m:rPr>
                <m:sty m:val="p"/>
              </m:rPr>
              <w:rPr>
                <w:rFonts w:ascii="Cambria Math" w:hAnsi="Cambria Math" w:cs="Arial"/>
                <w:sz w:val="22"/>
                <w:szCs w:val="22"/>
              </w:rPr>
              <m:t>-12</m:t>
            </m:r>
            <m:ctrlPr>
              <w:ins w:id="27" w:author="Paganini, Alberto D.M. (Dr.)" w:date="2022-11-02T14:31:00Z">
                <w:rPr>
                  <w:rFonts w:ascii="Cambria Math" w:hAnsi="Cambria Math" w:cs="Arial"/>
                  <w:sz w:val="22"/>
                  <w:szCs w:val="22"/>
                </w:rPr>
              </w:ins>
            </m:ctrlPr>
          </m:num>
          <m:den>
            <m:r>
              <w:rPr>
                <w:rFonts w:ascii="Cambria Math" w:hAnsi="Cambria Math" w:cs="Arial"/>
                <w:sz w:val="22"/>
                <w:szCs w:val="22"/>
              </w:rPr>
              <m:t>26</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6</m:t>
            </m:r>
          </m:num>
          <m:den>
            <m:r>
              <w:rPr>
                <w:rFonts w:ascii="Cambria Math" w:hAnsi="Cambria Math" w:cs="Arial"/>
                <w:sz w:val="22"/>
                <w:szCs w:val="22"/>
              </w:rPr>
              <m:t>13</m:t>
            </m:r>
          </m:den>
        </m:f>
        <m:r>
          <w:rPr>
            <w:rFonts w:ascii="Cambria Math" w:hAnsi="Cambria Math" w:cs="Arial"/>
            <w:sz w:val="22"/>
            <w:szCs w:val="22"/>
          </w:rPr>
          <m:t>-1= -</m:t>
        </m:r>
        <m:f>
          <m:fPr>
            <m:ctrlPr>
              <w:rPr>
                <w:rFonts w:ascii="Cambria Math" w:hAnsi="Cambria Math" w:cs="Arial"/>
                <w:i/>
                <w:sz w:val="22"/>
                <w:szCs w:val="22"/>
              </w:rPr>
            </m:ctrlPr>
          </m:fPr>
          <m:num>
            <m:r>
              <w:rPr>
                <w:rFonts w:ascii="Cambria Math" w:hAnsi="Cambria Math" w:cs="Arial"/>
                <w:sz w:val="22"/>
                <w:szCs w:val="22"/>
              </w:rPr>
              <m:t>7</m:t>
            </m:r>
          </m:num>
          <m:den>
            <m:r>
              <w:rPr>
                <w:rFonts w:ascii="Cambria Math" w:hAnsi="Cambria Math" w:cs="Arial"/>
                <w:sz w:val="22"/>
                <w:szCs w:val="22"/>
              </w:rPr>
              <m:t>13</m:t>
            </m:r>
          </m:den>
        </m:f>
        <m:r>
          <w:rPr>
            <w:rFonts w:ascii="Cambria Math" w:hAnsi="Cambria Math" w:cs="Arial"/>
            <w:sz w:val="22"/>
            <w:szCs w:val="22"/>
          </w:rPr>
          <m:t>≅ -0.54</m:t>
        </m:r>
      </m:oMath>
      <w:r w:rsidRPr="00CC3481">
        <w:rPr>
          <w:rFonts w:ascii="Arial" w:hAnsi="Arial" w:cs="Arial"/>
          <w:sz w:val="22"/>
          <w:szCs w:val="22"/>
        </w:rPr>
        <w:t>.</w:t>
      </w:r>
    </w:p>
    <w:p w14:paraId="05826706" w14:textId="4BF8AD65" w:rsidR="00755AA0" w:rsidRPr="00650291" w:rsidRDefault="00755AA0" w:rsidP="00755AA0">
      <w:pPr>
        <w:pStyle w:val="ListParagraph"/>
        <w:numPr>
          <w:ilvl w:val="1"/>
          <w:numId w:val="10"/>
        </w:numPr>
        <w:snapToGrid w:val="0"/>
        <w:spacing w:before="120" w:after="120"/>
        <w:contextualSpacing w:val="0"/>
        <w:rPr>
          <w:rFonts w:ascii="Arial" w:hAnsi="Arial" w:cs="Arial"/>
          <w:color w:val="000000" w:themeColor="text1"/>
          <w:sz w:val="22"/>
          <w:szCs w:val="22"/>
        </w:rPr>
      </w:pPr>
      <w:r w:rsidRPr="00650291">
        <w:rPr>
          <w:rFonts w:ascii="Arial" w:hAnsi="Arial" w:cs="Arial"/>
          <w:b/>
          <w:bCs/>
          <w:color w:val="FF0000"/>
          <w:sz w:val="22"/>
          <w:szCs w:val="22"/>
        </w:rPr>
        <w:t>[</w:t>
      </w:r>
      <w:r>
        <w:rPr>
          <w:rFonts w:ascii="Arial" w:hAnsi="Arial" w:cs="Arial"/>
          <w:b/>
          <w:bCs/>
          <w:color w:val="FF0000"/>
          <w:sz w:val="22"/>
          <w:szCs w:val="22"/>
        </w:rPr>
        <w:t>3</w:t>
      </w:r>
      <w:r w:rsidRPr="00650291">
        <w:rPr>
          <w:rFonts w:ascii="Arial" w:hAnsi="Arial" w:cs="Arial"/>
          <w:b/>
          <w:bCs/>
          <w:color w:val="FF0000"/>
          <w:sz w:val="22"/>
          <w:szCs w:val="22"/>
        </w:rPr>
        <w:t xml:space="preserve"> Marks]</w:t>
      </w:r>
      <w:r w:rsidRPr="00650291">
        <w:rPr>
          <w:rFonts w:ascii="Arial" w:hAnsi="Arial" w:cs="Arial"/>
          <w:color w:val="000000" w:themeColor="text1"/>
          <w:sz w:val="22"/>
          <w:szCs w:val="22"/>
        </w:rPr>
        <w:t xml:space="preserve"> To compute the smallest optimal step size, we need to solve </w:t>
      </w:r>
      <w:r>
        <w:rPr>
          <w:rFonts w:ascii="Arial" w:hAnsi="Arial" w:cs="Arial"/>
          <w:color w:val="000000" w:themeColor="text1"/>
          <w:sz w:val="22"/>
          <w:szCs w:val="22"/>
        </w:rPr>
        <w:br/>
      </w:r>
      <w:r w:rsidRPr="00650291">
        <w:rPr>
          <w:rFonts w:ascii="Arial" w:hAnsi="Arial" w:cs="Arial"/>
          <w:color w:val="000000" w:themeColor="text1"/>
          <w:sz w:val="22"/>
          <w:szCs w:val="22"/>
        </w:rPr>
        <w:br/>
      </w:r>
      <m:oMathPara>
        <m:oMath>
          <m:func>
            <m:funcPr>
              <m:ctrlPr>
                <w:ins w:id="28" w:author="Paganini, Alberto D.M. (Dr.)" w:date="2022-11-03T19:10:00Z">
                  <w:rPr>
                    <w:rFonts w:ascii="Cambria Math" w:hAnsi="Cambria Math" w:cs="Arial"/>
                    <w:i/>
                    <w:sz w:val="22"/>
                    <w:szCs w:val="22"/>
                  </w:rPr>
                </w:ins>
              </m:ctrlPr>
            </m:funcPr>
            <m:fName>
              <m:limLow>
                <m:limLowPr>
                  <m:ctrlPr>
                    <w:ins w:id="29" w:author="Paganini, Alberto D.M. (Dr.)" w:date="2022-11-03T19:10:00Z">
                      <w:rPr>
                        <w:rFonts w:ascii="Cambria Math" w:hAnsi="Cambria Math" w:cs="Arial"/>
                        <w:i/>
                        <w:sz w:val="22"/>
                        <w:szCs w:val="22"/>
                      </w:rPr>
                    </w:ins>
                  </m:ctrlPr>
                </m:limLowPr>
                <m:e>
                  <m:r>
                    <m:rPr>
                      <m:sty m:val="p"/>
                    </m:rPr>
                    <w:rPr>
                      <w:rFonts w:ascii="Cambria Math" w:hAnsi="Cambria Math" w:cs="Arial"/>
                      <w:sz w:val="22"/>
                      <w:szCs w:val="22"/>
                    </w:rPr>
                    <m:t>min</m:t>
                  </m:r>
                  <m:ctrlPr>
                    <w:ins w:id="30" w:author="Paganini, Alberto D.M. (Dr.)" w:date="2022-11-03T19:10:00Z">
                      <w:rPr>
                        <w:rFonts w:ascii="Cambria Math" w:hAnsi="Cambria Math" w:cs="Arial"/>
                        <w:sz w:val="22"/>
                        <w:szCs w:val="22"/>
                      </w:rPr>
                    </w:ins>
                  </m:ctrlPr>
                </m:e>
                <m:lim>
                  <m:r>
                    <w:rPr>
                      <w:rFonts w:ascii="Cambria Math" w:hAnsi="Cambria Math" w:cs="Arial"/>
                      <w:sz w:val="22"/>
                      <w:szCs w:val="22"/>
                    </w:rPr>
                    <m:t>s</m:t>
                  </m:r>
                  <m:ctrlPr>
                    <w:ins w:id="31" w:author="Paganini, Alberto D.M. (Dr.)" w:date="2022-11-03T19:10:00Z">
                      <w:rPr>
                        <w:rFonts w:ascii="Cambria Math" w:hAnsi="Cambria Math" w:cs="Arial"/>
                        <w:sz w:val="22"/>
                        <w:szCs w:val="22"/>
                      </w:rPr>
                    </w:ins>
                  </m:ctrlPr>
                </m:lim>
              </m:limLow>
            </m:fName>
            <m:e>
              <m:r>
                <w:rPr>
                  <w:rFonts w:ascii="Cambria Math" w:hAnsi="Cambria Math" w:cs="Arial"/>
                  <w:sz w:val="22"/>
                  <w:szCs w:val="22"/>
                </w:rPr>
                <m:t>g</m:t>
              </m:r>
              <m:d>
                <m:dPr>
                  <m:ctrlPr>
                    <w:ins w:id="32" w:author="Paganini, Alberto D.M. (Dr.)" w:date="2022-11-03T19:11:00Z">
                      <w:rPr>
                        <w:rFonts w:ascii="Cambria Math" w:hAnsi="Cambria Math" w:cs="Arial"/>
                        <w:i/>
                        <w:sz w:val="22"/>
                        <w:szCs w:val="22"/>
                      </w:rPr>
                    </w:ins>
                  </m:ctrlPr>
                </m:dPr>
                <m:e>
                  <m:r>
                    <w:rPr>
                      <w:rFonts w:ascii="Cambria Math" w:hAnsi="Cambria Math" w:cs="Arial"/>
                      <w:sz w:val="22"/>
                      <w:szCs w:val="22"/>
                    </w:rPr>
                    <m:t>s</m:t>
                  </m:r>
                </m:e>
              </m:d>
              <m:r>
                <w:rPr>
                  <w:rFonts w:ascii="Cambria Math" w:hAnsi="Cambria Math" w:cs="Arial"/>
                  <w:sz w:val="22"/>
                  <w:szCs w:val="22"/>
                </w:rPr>
                <m:t>=f</m:t>
              </m:r>
              <m:d>
                <m:dPr>
                  <m:ctrlPr>
                    <w:ins w:id="33" w:author="Paganini, Alberto D.M. (Dr.)" w:date="2022-11-03T19:12:00Z">
                      <w:rPr>
                        <w:rFonts w:ascii="Cambria Math" w:hAnsi="Cambria Math" w:cs="Arial"/>
                        <w:i/>
                        <w:sz w:val="22"/>
                        <w:szCs w:val="22"/>
                      </w:rPr>
                    </w:ins>
                  </m:ctrlPr>
                </m:dPr>
                <m:e>
                  <m:r>
                    <w:rPr>
                      <w:rFonts w:ascii="Cambria Math" w:hAnsi="Cambria Math" w:cs="Arial"/>
                      <w:sz w:val="22"/>
                      <w:szCs w:val="22"/>
                    </w:rPr>
                    <m:t>-1+12s</m:t>
                  </m:r>
                </m:e>
              </m:d>
              <m:r>
                <w:rPr>
                  <w:rFonts w:ascii="Cambria Math" w:hAnsi="Cambria Math" w:cs="Arial"/>
                  <w:sz w:val="22"/>
                  <w:szCs w:val="22"/>
                </w:rPr>
                <m:t>=</m:t>
              </m:r>
              <m:sSup>
                <m:sSupPr>
                  <m:ctrlPr>
                    <w:ins w:id="34" w:author="Paganini, Alberto D.M. (Dr.)" w:date="2022-11-03T19:12:00Z">
                      <w:rPr>
                        <w:rFonts w:ascii="Cambria Math" w:hAnsi="Cambria Math" w:cs="Arial"/>
                        <w:i/>
                        <w:sz w:val="22"/>
                        <w:szCs w:val="22"/>
                      </w:rPr>
                    </w:ins>
                  </m:ctrlPr>
                </m:sSupPr>
                <m:e>
                  <m:d>
                    <m:dPr>
                      <m:ctrlPr>
                        <w:ins w:id="35" w:author="Paganini, Alberto D.M. (Dr.)" w:date="2022-11-03T19:12:00Z">
                          <w:rPr>
                            <w:rFonts w:ascii="Cambria Math" w:hAnsi="Cambria Math" w:cs="Arial"/>
                            <w:i/>
                            <w:sz w:val="22"/>
                            <w:szCs w:val="22"/>
                          </w:rPr>
                        </w:ins>
                      </m:ctrlPr>
                    </m:dPr>
                    <m:e>
                      <m:r>
                        <w:rPr>
                          <w:rFonts w:ascii="Cambria Math" w:hAnsi="Cambria Math" w:cs="Arial"/>
                          <w:sz w:val="22"/>
                          <w:szCs w:val="22"/>
                        </w:rPr>
                        <m:t>12s-1</m:t>
                      </m:r>
                    </m:e>
                  </m:d>
                </m:e>
                <m:sup>
                  <m:r>
                    <w:rPr>
                      <w:rFonts w:ascii="Cambria Math" w:hAnsi="Cambria Math" w:cs="Arial"/>
                      <w:sz w:val="22"/>
                      <w:szCs w:val="22"/>
                    </w:rPr>
                    <m:t>2</m:t>
                  </m:r>
                </m:sup>
              </m:sSup>
              <m:sSup>
                <m:sSupPr>
                  <m:ctrlPr>
                    <w:ins w:id="36" w:author="Paganini, Alberto D.M. (Dr.)" w:date="2022-11-03T19:12:00Z">
                      <w:rPr>
                        <w:rFonts w:ascii="Cambria Math" w:hAnsi="Cambria Math" w:cs="Arial"/>
                        <w:i/>
                        <w:sz w:val="22"/>
                        <w:szCs w:val="22"/>
                      </w:rPr>
                    </w:ins>
                  </m:ctrlPr>
                </m:sSupPr>
                <m:e>
                  <m:d>
                    <m:dPr>
                      <m:ctrlPr>
                        <w:ins w:id="37" w:author="Paganini, Alberto D.M. (Dr.)" w:date="2022-11-03T19:12:00Z">
                          <w:rPr>
                            <w:rFonts w:ascii="Cambria Math" w:hAnsi="Cambria Math" w:cs="Arial"/>
                            <w:i/>
                            <w:sz w:val="22"/>
                            <w:szCs w:val="22"/>
                          </w:rPr>
                        </w:ins>
                      </m:ctrlPr>
                    </m:dPr>
                    <m:e>
                      <m:r>
                        <w:rPr>
                          <w:rFonts w:ascii="Cambria Math" w:hAnsi="Cambria Math" w:cs="Arial"/>
                          <w:sz w:val="22"/>
                          <w:szCs w:val="22"/>
                        </w:rPr>
                        <m:t>12s-2</m:t>
                      </m:r>
                    </m:e>
                  </m:d>
                </m:e>
                <m:sup>
                  <m:r>
                    <w:rPr>
                      <w:rFonts w:ascii="Cambria Math" w:hAnsi="Cambria Math" w:cs="Arial"/>
                      <w:sz w:val="22"/>
                      <w:szCs w:val="22"/>
                    </w:rPr>
                    <m:t>2</m:t>
                  </m:r>
                </m:sup>
              </m:sSup>
            </m:e>
          </m:func>
          <m:r>
            <m:rPr>
              <m:sty m:val="p"/>
            </m:rPr>
            <w:rPr>
              <w:rFonts w:ascii="Arial" w:hAnsi="Arial" w:cs="Arial"/>
              <w:sz w:val="22"/>
              <w:szCs w:val="22"/>
            </w:rPr>
            <w:br/>
          </m:r>
        </m:oMath>
      </m:oMathPara>
      <w:r w:rsidRPr="00650291">
        <w:rPr>
          <w:rFonts w:ascii="Arial" w:hAnsi="Arial" w:cs="Arial"/>
          <w:sz w:val="22"/>
          <w:szCs w:val="22"/>
        </w:rPr>
        <w:t xml:space="preserve">Clearly, the minima are </w:t>
      </w:r>
      <m:oMath>
        <m:r>
          <w:rPr>
            <w:rFonts w:ascii="Cambria Math" w:hAnsi="Cambria Math" w:cs="Arial"/>
            <w:sz w:val="22"/>
            <w:szCs w:val="22"/>
          </w:rPr>
          <m:t>s=</m:t>
        </m:r>
        <m:f>
          <m:fPr>
            <m:ctrlPr>
              <w:ins w:id="38" w:author="Paganini, Alberto D.M. (Dr.)" w:date="2022-11-03T19:13:00Z">
                <w:rPr>
                  <w:rFonts w:ascii="Cambria Math" w:hAnsi="Cambria Math" w:cs="Arial"/>
                  <w:i/>
                  <w:sz w:val="22"/>
                  <w:szCs w:val="22"/>
                </w:rPr>
              </w:ins>
            </m:ctrlPr>
          </m:fPr>
          <m:num>
            <m:r>
              <w:rPr>
                <w:rFonts w:ascii="Cambria Math" w:hAnsi="Cambria Math" w:cs="Arial"/>
                <w:sz w:val="22"/>
                <w:szCs w:val="22"/>
              </w:rPr>
              <m:t>1</m:t>
            </m:r>
          </m:num>
          <m:den>
            <m:r>
              <w:rPr>
                <w:rFonts w:ascii="Cambria Math" w:hAnsi="Cambria Math" w:cs="Arial"/>
                <w:sz w:val="22"/>
                <w:szCs w:val="22"/>
              </w:rPr>
              <m:t>12</m:t>
            </m:r>
          </m:den>
        </m:f>
      </m:oMath>
      <w:r w:rsidRPr="00650291">
        <w:rPr>
          <w:rFonts w:ascii="Arial" w:hAnsi="Arial" w:cs="Arial"/>
          <w:sz w:val="22"/>
          <w:szCs w:val="22"/>
        </w:rPr>
        <w:t xml:space="preserve"> and </w:t>
      </w:r>
      <m:oMath>
        <m:r>
          <w:rPr>
            <w:rFonts w:ascii="Cambria Math" w:hAnsi="Cambria Math" w:cs="Arial"/>
            <w:sz w:val="22"/>
            <w:szCs w:val="22"/>
          </w:rPr>
          <m:t>s=</m:t>
        </m:r>
        <m:f>
          <m:fPr>
            <m:ctrlPr>
              <w:ins w:id="39" w:author="Paganini, Alberto D.M. (Dr.)" w:date="2022-11-03T19:13:00Z">
                <w:rPr>
                  <w:rFonts w:ascii="Cambria Math" w:hAnsi="Cambria Math" w:cs="Arial"/>
                  <w:i/>
                  <w:sz w:val="22"/>
                  <w:szCs w:val="22"/>
                </w:rPr>
              </w:ins>
            </m:ctrlPr>
          </m:fPr>
          <m:num>
            <m:r>
              <w:rPr>
                <w:rFonts w:ascii="Cambria Math" w:hAnsi="Cambria Math" w:cs="Arial"/>
                <w:sz w:val="22"/>
                <w:szCs w:val="22"/>
              </w:rPr>
              <m:t>1</m:t>
            </m:r>
          </m:num>
          <m:den>
            <m:r>
              <w:rPr>
                <w:rFonts w:ascii="Cambria Math" w:hAnsi="Cambria Math" w:cs="Arial"/>
                <w:sz w:val="22"/>
                <w:szCs w:val="22"/>
              </w:rPr>
              <m:t>6</m:t>
            </m:r>
          </m:den>
        </m:f>
      </m:oMath>
      <w:r w:rsidRPr="00650291">
        <w:rPr>
          <w:rFonts w:ascii="Arial" w:hAnsi="Arial" w:cs="Arial"/>
          <w:sz w:val="22"/>
          <w:szCs w:val="22"/>
        </w:rPr>
        <w:t xml:space="preserve">..Using </w:t>
      </w:r>
      <m:oMath>
        <m:r>
          <w:rPr>
            <w:rFonts w:ascii="Cambria Math" w:hAnsi="Cambria Math" w:cs="Arial"/>
            <w:sz w:val="22"/>
            <w:szCs w:val="22"/>
          </w:rPr>
          <m:t>s=</m:t>
        </m:r>
        <m:f>
          <m:fPr>
            <m:ctrlPr>
              <w:ins w:id="40" w:author="Paganini, Alberto D.M. (Dr.)" w:date="2022-11-03T19:13:00Z">
                <w:rPr>
                  <w:rFonts w:ascii="Cambria Math" w:hAnsi="Cambria Math" w:cs="Arial"/>
                  <w:i/>
                  <w:sz w:val="22"/>
                  <w:szCs w:val="22"/>
                </w:rPr>
              </w:ins>
            </m:ctrlPr>
          </m:fPr>
          <m:num>
            <m:r>
              <w:rPr>
                <w:rFonts w:ascii="Cambria Math" w:hAnsi="Cambria Math" w:cs="Arial"/>
                <w:sz w:val="22"/>
                <w:szCs w:val="22"/>
              </w:rPr>
              <m:t>1</m:t>
            </m:r>
          </m:num>
          <m:den>
            <m:r>
              <w:rPr>
                <w:rFonts w:ascii="Cambria Math" w:hAnsi="Cambria Math" w:cs="Arial"/>
                <w:sz w:val="22"/>
                <w:szCs w:val="22"/>
              </w:rPr>
              <m:t>12</m:t>
            </m:r>
          </m:den>
        </m:f>
      </m:oMath>
      <w:r w:rsidRPr="00650291">
        <w:rPr>
          <w:rFonts w:ascii="Arial" w:hAnsi="Arial" w:cs="Arial"/>
          <w:sz w:val="22"/>
          <w:szCs w:val="22"/>
        </w:rPr>
        <w:t xml:space="preserve">, we obtain </w:t>
      </w:r>
      <m:oMath>
        <m:sSub>
          <m:sSubPr>
            <m:ctrlPr>
              <w:ins w:id="41" w:author="Paganini, Alberto D.M. (Dr.)" w:date="2022-11-02T14:31:00Z">
                <w:rPr>
                  <w:rFonts w:ascii="Cambria Math" w:hAnsi="Cambria Math" w:cs="Arial"/>
                  <w:i/>
                  <w:sz w:val="22"/>
                  <w:szCs w:val="22"/>
                </w:rPr>
              </w:ins>
            </m:ctrlPr>
          </m:sSubPr>
          <m:e>
            <m:r>
              <w:rPr>
                <w:rFonts w:ascii="Cambria Math" w:hAnsi="Cambria Math" w:cs="Arial"/>
                <w:sz w:val="22"/>
                <w:szCs w:val="22"/>
              </w:rPr>
              <m:t>x</m:t>
            </m:r>
          </m:e>
          <m:sub>
            <m:r>
              <w:rPr>
                <w:rFonts w:ascii="Cambria Math" w:hAnsi="Cambria Math" w:cs="Arial"/>
                <w:sz w:val="22"/>
                <w:szCs w:val="22"/>
              </w:rPr>
              <m:t>1</m:t>
            </m:r>
          </m:sub>
        </m:sSub>
        <m:r>
          <w:rPr>
            <w:rFonts w:ascii="Cambria Math" w:hAnsi="Cambria Math" w:cs="Arial"/>
            <w:sz w:val="22"/>
            <w:szCs w:val="22"/>
          </w:rPr>
          <m:t>=-1+</m:t>
        </m:r>
        <m:f>
          <m:fPr>
            <m:ctrlPr>
              <w:ins w:id="42" w:author="Paganini, Alberto D.M. (Dr.)" w:date="2022-11-03T19:14:00Z">
                <w:rPr>
                  <w:rFonts w:ascii="Cambria Math" w:hAnsi="Cambria Math" w:cs="Arial"/>
                  <w:i/>
                  <w:sz w:val="22"/>
                  <w:szCs w:val="22"/>
                </w:rPr>
              </w:ins>
            </m:ctrlPr>
          </m:fPr>
          <m:num>
            <m:r>
              <w:rPr>
                <w:rFonts w:ascii="Cambria Math" w:hAnsi="Cambria Math" w:cs="Arial"/>
                <w:sz w:val="22"/>
                <w:szCs w:val="22"/>
              </w:rPr>
              <m:t>12</m:t>
            </m:r>
          </m:num>
          <m:den>
            <m:r>
              <w:rPr>
                <w:rFonts w:ascii="Cambria Math" w:hAnsi="Cambria Math" w:cs="Arial"/>
                <w:sz w:val="22"/>
                <w:szCs w:val="22"/>
              </w:rPr>
              <m:t>12</m:t>
            </m:r>
          </m:den>
        </m:f>
        <m:r>
          <w:rPr>
            <w:rFonts w:ascii="Cambria Math" w:hAnsi="Cambria Math" w:cs="Arial"/>
            <w:sz w:val="22"/>
            <w:szCs w:val="22"/>
          </w:rPr>
          <m:t>=0</m:t>
        </m:r>
      </m:oMath>
      <w:r>
        <w:rPr>
          <w:rFonts w:ascii="Arial" w:hAnsi="Arial" w:cs="Arial"/>
          <w:sz w:val="22"/>
          <w:szCs w:val="22"/>
        </w:rPr>
        <w:t>.</w:t>
      </w:r>
      <w:r w:rsidRPr="00650291">
        <w:rPr>
          <w:rFonts w:ascii="Arial" w:hAnsi="Arial" w:cs="Arial"/>
          <w:b/>
          <w:bCs/>
          <w:color w:val="FF0000"/>
          <w:sz w:val="22"/>
          <w:szCs w:val="22"/>
        </w:rPr>
        <w:t xml:space="preserve"> </w:t>
      </w:r>
    </w:p>
    <w:p w14:paraId="0FBD0F2C" w14:textId="6D7A6DA0" w:rsidR="00870B3F" w:rsidRPr="00FE2FBA" w:rsidRDefault="00870B3F" w:rsidP="00870B3F">
      <w:pPr>
        <w:pStyle w:val="ListParagraph"/>
        <w:numPr>
          <w:ilvl w:val="0"/>
          <w:numId w:val="10"/>
        </w:numPr>
        <w:spacing w:line="360" w:lineRule="auto"/>
        <w:rPr>
          <w:rFonts w:ascii="Arial" w:hAnsi="Arial" w:cs="Arial"/>
        </w:rPr>
      </w:pPr>
      <w:r w:rsidRPr="00870B3F">
        <w:rPr>
          <w:rFonts w:ascii="Arial" w:hAnsi="Arial" w:cs="Arial"/>
          <w:b/>
          <w:bCs/>
          <w:color w:val="FF0000"/>
        </w:rPr>
        <w:t>[4 Marks]</w:t>
      </w:r>
      <w:r w:rsidRPr="00870B3F">
        <w:rPr>
          <w:rFonts w:ascii="Arial" w:hAnsi="Arial" w:cs="Arial"/>
          <w:color w:val="FF0000"/>
        </w:rPr>
        <w:t xml:space="preserve"> </w:t>
      </w:r>
      <w:r>
        <w:rPr>
          <w:rFonts w:ascii="Arial" w:hAnsi="Arial" w:cs="Arial"/>
        </w:rPr>
        <w:t xml:space="preserve">After deriving the formulas </w:t>
      </w:r>
      <m:oMath>
        <m:r>
          <m:rPr>
            <m:sty m:val="p"/>
          </m:rPr>
          <w:rPr>
            <w:rFonts w:ascii="Cambria Math" w:hAnsi="Cambria Math" w:cs="Arial"/>
          </w:rPr>
          <m:t>∇</m:t>
        </m:r>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=2</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Ax-2</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b</m:t>
        </m:r>
      </m:oMath>
      <w:r>
        <w:rPr>
          <w:rFonts w:ascii="Arial" w:hAnsi="Arial" w:cs="Arial"/>
        </w:rPr>
        <w:t xml:space="preserve"> </w:t>
      </w:r>
      <w:r>
        <w:rPr>
          <w:rFonts w:ascii="Arial" w:hAnsi="Arial" w:cs="Arial"/>
          <w:b/>
          <w:bCs/>
          <w:color w:val="FF0000"/>
        </w:rPr>
        <w:t xml:space="preserve"> </w:t>
      </w:r>
      <w:r>
        <w:rPr>
          <w:rFonts w:ascii="Arial" w:hAnsi="Arial" w:cs="Arial"/>
        </w:rPr>
        <w:t xml:space="preserve">and </w:t>
      </w:r>
      <m:oMath>
        <m:r>
          <w:rPr>
            <w:rFonts w:ascii="Cambria Math" w:hAnsi="Cambria Math" w:cs="Arial"/>
          </w:rPr>
          <m:t>Hf</m:t>
        </m:r>
        <m:d>
          <m:dPr>
            <m:ctrlPr>
              <w:rPr>
                <w:rFonts w:ascii="Cambria Math" w:hAnsi="Cambria Math" w:cs="Arial"/>
                <w:i/>
              </w:rPr>
            </m:ctrlPr>
          </m:dPr>
          <m:e>
            <m:r>
              <w:rPr>
                <w:rFonts w:ascii="Cambria Math" w:hAnsi="Cambria Math" w:cs="Arial"/>
              </w:rPr>
              <m:t>x</m:t>
            </m:r>
          </m:e>
        </m:d>
        <m:r>
          <w:rPr>
            <w:rFonts w:ascii="Cambria Math" w:hAnsi="Cambria Math" w:cs="Arial"/>
          </w:rPr>
          <m:t>=2</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A</m:t>
        </m:r>
      </m:oMath>
      <w:r>
        <w:rPr>
          <w:rFonts w:ascii="Arial" w:hAnsi="Arial" w:cs="Arial"/>
        </w:rPr>
        <w:t xml:space="preserve">, we compute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oMath>
      <w:r>
        <w:rPr>
          <w:rFonts w:ascii="Arial" w:hAnsi="Arial" w:cs="Arial"/>
        </w:rPr>
        <w:t xml:space="preserve"> </w:t>
      </w:r>
      <m:oMath>
        <m:r>
          <w:rPr>
            <w:rFonts w:ascii="Cambria Math" w:hAnsi="Cambria Math" w:cs="Arial"/>
          </w:rPr>
          <m:t>Hf</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e>
            </m:d>
          </m:e>
          <m:sup>
            <m:r>
              <w:rPr>
                <w:rFonts w:ascii="Cambria Math" w:hAnsi="Cambria Math" w:cs="Arial"/>
              </w:rPr>
              <m:t>-1</m:t>
            </m:r>
          </m:sup>
        </m:sSup>
        <m:r>
          <m:rPr>
            <m:sty m:val="p"/>
          </m:rPr>
          <w:rPr>
            <w:rFonts w:ascii="Cambria Math" w:hAnsi="Cambria Math" w:cs="Arial"/>
          </w:rPr>
          <m:t>∇</m:t>
        </m:r>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e>
        </m:d>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-0.5</m:t>
        </m:r>
        <m:sSup>
          <m:sSupPr>
            <m:ctrlPr>
              <w:rPr>
                <w:rFonts w:ascii="Cambria Math" w:hAnsi="Cambria Math" w:cs="Arial"/>
                <w:i/>
              </w:rPr>
            </m:ctrlPr>
          </m:sSupPr>
          <m:e>
            <m:r>
              <w:rPr>
                <w:rFonts w:ascii="Cambria Math" w:hAnsi="Cambria Math" w:cs="Arial"/>
              </w:rPr>
              <m:t>A</m:t>
            </m:r>
          </m:e>
          <m:sup>
            <m:r>
              <w:rPr>
                <w:rFonts w:ascii="Cambria Math" w:hAnsi="Cambria Math" w:cs="Arial"/>
              </w:rPr>
              <m:t>-1</m:t>
            </m:r>
          </m:sup>
        </m:sSup>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( 2</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A</m:t>
        </m:r>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-2</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b)=</m:t>
        </m:r>
        <m:sSup>
          <m:sSupPr>
            <m:ctrlPr>
              <w:rPr>
                <w:rFonts w:ascii="Cambria Math" w:hAnsi="Cambria Math" w:cs="Arial"/>
                <w:i/>
              </w:rPr>
            </m:ctrlPr>
          </m:sSupPr>
          <m:e>
            <m:r>
              <w:rPr>
                <w:rFonts w:ascii="Cambria Math" w:hAnsi="Cambria Math" w:cs="Arial"/>
              </w:rPr>
              <m:t>A</m:t>
            </m:r>
          </m:e>
          <m:sup>
            <m:r>
              <w:rPr>
                <w:rFonts w:ascii="Cambria Math" w:hAnsi="Cambria Math" w:cs="Arial"/>
              </w:rPr>
              <m:t>-1</m:t>
            </m:r>
          </m:sup>
        </m:sSup>
        <m:r>
          <w:rPr>
            <w:rFonts w:ascii="Cambria Math" w:hAnsi="Cambria Math" w:cs="Arial"/>
          </w:rPr>
          <m:t>b</m:t>
        </m:r>
      </m:oMath>
      <w:r>
        <w:rPr>
          <w:rFonts w:ascii="Arial" w:hAnsi="Arial" w:cs="Arial"/>
        </w:rPr>
        <w:t xml:space="preserve">. </w:t>
      </w:r>
    </w:p>
    <w:p w14:paraId="62FBCEA5" w14:textId="088B67EC" w:rsidR="00870B3F" w:rsidRPr="003C618B" w:rsidRDefault="00870B3F" w:rsidP="00870B3F">
      <w:pPr>
        <w:pStyle w:val="ListParagraph"/>
        <w:numPr>
          <w:ilvl w:val="0"/>
          <w:numId w:val="10"/>
        </w:numPr>
        <w:spacing w:line="360" w:lineRule="auto"/>
        <w:rPr>
          <w:rFonts w:ascii="Arial" w:hAnsi="Arial" w:cs="Arial"/>
          <w:b/>
          <w:bCs/>
          <w:color w:val="FF0000"/>
        </w:rPr>
      </w:pPr>
      <w:r w:rsidRPr="00870B3F">
        <w:rPr>
          <w:rFonts w:ascii="Arial" w:hAnsi="Arial" w:cs="Arial"/>
          <w:b/>
          <w:bCs/>
          <w:color w:val="FF0000"/>
        </w:rPr>
        <w:lastRenderedPageBreak/>
        <w:t>[4 Marks]</w:t>
      </w:r>
      <w:r w:rsidRPr="00870B3F">
        <w:rPr>
          <w:rFonts w:ascii="Arial" w:hAnsi="Arial" w:cs="Arial"/>
          <w:color w:val="FF0000"/>
        </w:rPr>
        <w:t xml:space="preserve"> </w:t>
      </w:r>
      <w:r w:rsidRPr="003C618B">
        <w:rPr>
          <w:rFonts w:ascii="Arial" w:hAnsi="Arial" w:cs="Arial"/>
          <w:color w:val="000000" w:themeColor="text1"/>
        </w:rPr>
        <w:t xml:space="preserve">We define the </w:t>
      </w:r>
      <w:proofErr w:type="spellStart"/>
      <w:r w:rsidRPr="003C618B">
        <w:rPr>
          <w:rFonts w:ascii="Arial" w:hAnsi="Arial" w:cs="Arial"/>
          <w:color w:val="000000" w:themeColor="text1"/>
        </w:rPr>
        <w:t>Lagrangian</w:t>
      </w:r>
      <w:proofErr w:type="spellEnd"/>
      <w:r w:rsidRPr="003C618B">
        <w:rPr>
          <w:rFonts w:ascii="Arial" w:hAnsi="Arial" w:cs="Arial"/>
          <w:color w:val="000000" w:themeColor="text1"/>
        </w:rPr>
        <w:t xml:space="preserve"> </w:t>
      </w:r>
      <m:oMath>
        <m:r>
          <w:rPr>
            <w:rFonts w:ascii="Cambria Math" w:hAnsi="Cambria Math" w:cs="Arial"/>
            <w:color w:val="000000" w:themeColor="text1"/>
            <w:szCs w:val="44"/>
            <w:lang w:val="de-CH"/>
          </w:rPr>
          <m:t>L</m:t>
        </m:r>
        <m:r>
          <w:rPr>
            <w:rFonts w:ascii="Cambria Math" w:hAnsi="Cambria Math" w:cs="Arial"/>
            <w:color w:val="000000" w:themeColor="text1"/>
            <w:szCs w:val="44"/>
          </w:rPr>
          <m:t>:</m:t>
        </m:r>
      </m:oMath>
      <w:r w:rsidRPr="003C618B">
        <w:rPr>
          <w:rFonts w:ascii="Arial" w:hAnsi="Arial" w:cs="Arial"/>
          <w:color w:val="000000" w:themeColor="text1"/>
          <w:szCs w:val="44"/>
        </w:rPr>
        <w:t xml:space="preserve"> </w:t>
      </w:r>
      <m:oMath>
        <m:r>
          <m:rPr>
            <m:scr m:val="double-struck"/>
          </m:rPr>
          <w:rPr>
            <w:rFonts w:ascii="Cambria Math" w:hAnsi="Cambria Math" w:cs="Arial"/>
            <w:color w:val="000000" w:themeColor="text1"/>
            <w:szCs w:val="44"/>
          </w:rPr>
          <m:t>R</m:t>
        </m:r>
        <m:r>
          <m:rPr>
            <m:sty m:val="p"/>
          </m:rPr>
          <w:rPr>
            <w:rFonts w:ascii="Cambria Math" w:hAnsi="Cambria Math" w:cs="Arial"/>
            <w:color w:val="000000" w:themeColor="text1"/>
            <w:szCs w:val="44"/>
          </w:rPr>
          <m:t>×</m:t>
        </m:r>
        <m:sSup>
          <m:sSupPr>
            <m:ctrlPr>
              <w:rPr>
                <w:rFonts w:ascii="Cambria Math" w:hAnsi="Cambria Math" w:cs="Arial"/>
                <w:i/>
                <w:iCs/>
                <w:color w:val="000000" w:themeColor="text1"/>
                <w:szCs w:val="44"/>
                <w:lang w:val="de-CH"/>
              </w:rPr>
            </m:ctrlPr>
          </m:sSupPr>
          <m:e>
            <m:r>
              <m:rPr>
                <m:scr m:val="double-struck"/>
              </m:rPr>
              <w:rPr>
                <w:rFonts w:ascii="Cambria Math" w:hAnsi="Cambria Math" w:cs="Arial"/>
                <w:color w:val="000000" w:themeColor="text1"/>
                <w:szCs w:val="44"/>
              </w:rPr>
              <m:t>R</m:t>
            </m:r>
          </m:e>
          <m:sup>
            <m:r>
              <w:rPr>
                <w:rFonts w:ascii="Cambria Math" w:hAnsi="Cambria Math" w:cs="Arial"/>
                <w:color w:val="000000" w:themeColor="text1"/>
                <w:szCs w:val="44"/>
              </w:rPr>
              <m:t>2</m:t>
            </m:r>
          </m:sup>
        </m:sSup>
      </m:oMath>
      <w:r w:rsidRPr="003C618B">
        <w:rPr>
          <w:rFonts w:ascii="Arial" w:hAnsi="Arial" w:cs="Arial"/>
          <w:color w:val="000000" w:themeColor="text1"/>
          <w:szCs w:val="44"/>
        </w:rPr>
        <w:t xml:space="preserve"> </w:t>
      </w:r>
      <m:oMath>
        <m:r>
          <m:rPr>
            <m:sty m:val="p"/>
          </m:rPr>
          <w:rPr>
            <w:rFonts w:ascii="Cambria Math" w:hAnsi="Cambria Math" w:cs="Arial"/>
            <w:color w:val="000000" w:themeColor="text1"/>
            <w:szCs w:val="44"/>
          </w:rPr>
          <m:t>×</m:t>
        </m:r>
        <m:sSup>
          <m:sSupPr>
            <m:ctrlPr>
              <w:rPr>
                <w:rFonts w:ascii="Cambria Math" w:hAnsi="Cambria Math" w:cs="Arial"/>
                <w:i/>
                <w:iCs/>
                <w:color w:val="000000" w:themeColor="text1"/>
                <w:szCs w:val="44"/>
                <w:lang w:val="de-CH"/>
              </w:rPr>
            </m:ctrlPr>
          </m:sSupPr>
          <m:e>
            <m:r>
              <m:rPr>
                <m:scr m:val="double-struck"/>
              </m:rPr>
              <w:rPr>
                <w:rFonts w:ascii="Cambria Math" w:hAnsi="Cambria Math" w:cs="Arial"/>
                <w:color w:val="000000" w:themeColor="text1"/>
                <w:szCs w:val="44"/>
              </w:rPr>
              <m:t>R</m:t>
            </m:r>
          </m:e>
          <m:sup>
            <m:r>
              <w:rPr>
                <w:rFonts w:ascii="Cambria Math" w:hAnsi="Cambria Math" w:cs="Arial"/>
                <w:color w:val="000000" w:themeColor="text1"/>
                <w:szCs w:val="44"/>
              </w:rPr>
              <m:t>2</m:t>
            </m:r>
          </m:sup>
        </m:sSup>
        <m:r>
          <w:rPr>
            <w:rFonts w:ascii="Cambria Math" w:hAnsi="Cambria Math" w:cs="Arial"/>
            <w:color w:val="000000" w:themeColor="text1"/>
            <w:szCs w:val="44"/>
          </w:rPr>
          <m:t>→</m:t>
        </m:r>
      </m:oMath>
      <w:r w:rsidRPr="003C618B">
        <w:rPr>
          <w:rFonts w:ascii="Arial" w:hAnsi="Arial" w:cs="Arial"/>
          <w:color w:val="000000" w:themeColor="text1"/>
          <w:szCs w:val="44"/>
        </w:rPr>
        <w:t xml:space="preserve"> </w:t>
      </w:r>
      <m:oMath>
        <m:r>
          <m:rPr>
            <m:scr m:val="double-struck"/>
          </m:rPr>
          <w:rPr>
            <w:rFonts w:ascii="Cambria Math" w:hAnsi="Cambria Math" w:cs="Arial"/>
            <w:color w:val="000000" w:themeColor="text1"/>
            <w:szCs w:val="44"/>
          </w:rPr>
          <m:t>R</m:t>
        </m:r>
        <m:r>
          <m:rPr>
            <m:sty m:val="p"/>
          </m:rPr>
          <w:rPr>
            <w:rFonts w:ascii="Cambria Math" w:hAnsi="Cambria Math" w:cs="Arial"/>
            <w:color w:val="000000" w:themeColor="text1"/>
            <w:szCs w:val="44"/>
          </w:rPr>
          <w:br/>
        </m:r>
      </m:oMath>
      <m:oMathPara>
        <m:oMath>
          <m:r>
            <w:rPr>
              <w:rFonts w:ascii="Cambria Math" w:hAnsi="Cambria Math" w:cs="Arial"/>
              <w:color w:val="000000" w:themeColor="text1"/>
              <w:lang w:val="de-CH"/>
            </w:rPr>
            <m:t>L</m:t>
          </m:r>
          <m:d>
            <m:dPr>
              <m:ctrlPr>
                <w:rPr>
                  <w:rFonts w:ascii="Cambria Math" w:hAnsi="Cambria Math" w:cs="Arial"/>
                  <w:i/>
                  <w:iCs/>
                  <w:color w:val="000000" w:themeColor="text1"/>
                  <w:lang w:val="de-CH"/>
                </w:rPr>
              </m:ctrlPr>
            </m:dPr>
            <m:e>
              <m:r>
                <w:rPr>
                  <w:rFonts w:ascii="Cambria Math" w:hAnsi="Cambria Math" w:cs="Arial"/>
                  <w:color w:val="000000" w:themeColor="text1"/>
                  <w:lang w:val="de-CH"/>
                </w:rPr>
                <m:t>x</m:t>
              </m:r>
              <m:r>
                <w:rPr>
                  <w:rFonts w:ascii="Cambria Math" w:hAnsi="Cambria Math" w:cs="Arial"/>
                  <w:color w:val="000000" w:themeColor="text1"/>
                </w:rPr>
                <m:t>,</m:t>
              </m:r>
              <m:r>
                <w:rPr>
                  <w:rFonts w:ascii="Cambria Math" w:hAnsi="Cambria Math" w:cs="Arial"/>
                  <w:color w:val="000000" w:themeColor="text1"/>
                  <w:lang w:val="de-CH"/>
                </w:rPr>
                <m:t>u</m:t>
              </m:r>
              <m:r>
                <w:rPr>
                  <w:rFonts w:ascii="Cambria Math" w:hAnsi="Cambria Math" w:cs="Arial"/>
                  <w:color w:val="000000" w:themeColor="text1"/>
                </w:rPr>
                <m:t>,</m:t>
              </m:r>
              <m:r>
                <w:rPr>
                  <w:rFonts w:ascii="Cambria Math" w:hAnsi="Cambria Math" w:cs="Arial"/>
                  <w:color w:val="000000" w:themeColor="text1"/>
                  <w:lang w:val="de-CH"/>
                </w:rPr>
                <m:t>p</m:t>
              </m:r>
            </m:e>
          </m:d>
          <m:r>
            <w:rPr>
              <w:rFonts w:ascii="Cambria Math" w:hAnsi="Cambria Math" w:cs="Arial"/>
              <w:color w:val="000000" w:themeColor="text1"/>
            </w:rPr>
            <m:t>=</m:t>
          </m:r>
          <m:r>
            <w:rPr>
              <w:rFonts w:ascii="Cambria Math" w:hAnsi="Cambria Math" w:cs="Arial"/>
              <w:color w:val="000000" w:themeColor="text1"/>
              <w:lang w:val="de-CH"/>
            </w:rPr>
            <m:t>f</m:t>
          </m:r>
          <m:d>
            <m:dPr>
              <m:ctrlPr>
                <w:rPr>
                  <w:rFonts w:ascii="Cambria Math" w:hAnsi="Cambria Math" w:cs="Arial"/>
                  <w:i/>
                  <w:iCs/>
                  <w:color w:val="000000" w:themeColor="text1"/>
                  <w:lang w:val="de-CH"/>
                </w:rPr>
              </m:ctrlPr>
            </m:dPr>
            <m:e>
              <m:r>
                <w:rPr>
                  <w:rFonts w:ascii="Cambria Math" w:hAnsi="Cambria Math" w:cs="Arial"/>
                  <w:color w:val="000000" w:themeColor="text1"/>
                  <w:lang w:val="de-CH"/>
                </w:rPr>
                <m:t>x</m:t>
              </m:r>
              <m:r>
                <w:rPr>
                  <w:rFonts w:ascii="Cambria Math" w:hAnsi="Cambria Math" w:cs="Arial"/>
                  <w:color w:val="000000" w:themeColor="text1"/>
                </w:rPr>
                <m:t>,</m:t>
              </m:r>
              <m:r>
                <w:rPr>
                  <w:rFonts w:ascii="Cambria Math" w:hAnsi="Cambria Math" w:cs="Arial"/>
                  <w:color w:val="000000" w:themeColor="text1"/>
                  <w:lang w:val="de-CH"/>
                </w:rPr>
                <m:t>u</m:t>
              </m:r>
            </m:e>
          </m:d>
          <m:r>
            <w:rPr>
              <w:rFonts w:ascii="Cambria Math" w:hAnsi="Cambria Math" w:cs="Arial"/>
              <w:color w:val="000000" w:themeColor="text1"/>
            </w:rPr>
            <m:t>-</m:t>
          </m:r>
          <m:sSup>
            <m:sSupPr>
              <m:ctrlPr>
                <w:rPr>
                  <w:rFonts w:ascii="Cambria Math" w:hAnsi="Cambria Math" w:cs="Arial"/>
                  <w:i/>
                  <w:iCs/>
                  <w:color w:val="000000" w:themeColor="text1"/>
                  <w:lang w:val="de-CH"/>
                </w:rPr>
              </m:ctrlPr>
            </m:sSupPr>
            <m:e>
              <m:r>
                <w:rPr>
                  <w:rFonts w:ascii="Cambria Math" w:hAnsi="Cambria Math" w:cs="Arial"/>
                  <w:color w:val="000000" w:themeColor="text1"/>
                  <w:lang w:val="de-CH"/>
                </w:rPr>
                <m:t>p</m:t>
              </m:r>
            </m:e>
            <m:sup>
              <m:r>
                <w:rPr>
                  <w:rFonts w:ascii="Cambria Math" w:hAnsi="Cambria Math" w:cs="Arial"/>
                  <w:color w:val="000000" w:themeColor="text1"/>
                  <w:lang w:val="de-CH"/>
                </w:rPr>
                <m:t>T</m:t>
              </m:r>
            </m:sup>
          </m:sSup>
          <m:d>
            <m:dPr>
              <m:ctrlPr>
                <w:rPr>
                  <w:rFonts w:ascii="Cambria Math" w:hAnsi="Cambria Math" w:cs="Arial"/>
                  <w:i/>
                  <w:iCs/>
                  <w:color w:val="000000" w:themeColor="text1"/>
                  <w:lang w:val="de-CH"/>
                </w:rPr>
              </m:ctrlPr>
            </m:dPr>
            <m:e>
              <m:d>
                <m:dPr>
                  <m:ctrlPr>
                    <w:rPr>
                      <w:rFonts w:ascii="Cambria Math" w:hAnsi="Cambria Math" w:cs="Arial"/>
                      <w:i/>
                      <w:iCs/>
                      <w:lang w:val="de-CH"/>
                    </w:rPr>
                  </m:ctrlPr>
                </m:dPr>
                <m:e>
                  <m:m>
                    <m:mPr>
                      <m:mcs>
                        <m:mc>
                          <m:mcPr>
                            <m:count m:val="2"/>
                            <m:mcJc m:val="center"/>
                          </m:mcPr>
                        </m:mc>
                      </m:mcs>
                      <m:ctrlPr>
                        <w:rPr>
                          <w:rFonts w:ascii="Cambria Math" w:hAnsi="Cambria Math" w:cs="Arial"/>
                          <w:i/>
                          <w:iCs/>
                          <w:lang w:val="de-CH"/>
                        </w:rPr>
                      </m:ctrlPr>
                    </m:mPr>
                    <m:mr>
                      <m:e>
                        <m:r>
                          <w:rPr>
                            <w:rFonts w:ascii="Cambria Math" w:hAnsi="Cambria Math" w:cs="Arial"/>
                          </w:rPr>
                          <m:t>1+</m:t>
                        </m:r>
                        <m:sSup>
                          <m:sSupPr>
                            <m:ctrlPr>
                              <w:rPr>
                                <w:rFonts w:ascii="Cambria Math" w:hAnsi="Cambria Math" w:cs="Arial"/>
                                <w:i/>
                                <w:iCs/>
                                <w:lang w:val="de-CH"/>
                              </w:rPr>
                            </m:ctrlPr>
                          </m:sSupPr>
                          <m:e>
                            <m:r>
                              <w:rPr>
                                <w:rFonts w:ascii="Cambria Math" w:hAnsi="Cambria Math" w:cs="Arial"/>
                                <w:lang w:val="de-CH"/>
                              </w:rPr>
                              <m:t>x</m:t>
                            </m:r>
                          </m:e>
                          <m:sup>
                            <m:r>
                              <w:rPr>
                                <w:rFonts w:ascii="Cambria Math" w:hAnsi="Cambria Math" w:cs="Arial"/>
                              </w:rPr>
                              <m:t>2</m:t>
                            </m:r>
                          </m:sup>
                        </m:sSup>
                      </m:e>
                      <m:e>
                        <m:r>
                          <w:rPr>
                            <w:rFonts w:ascii="Cambria Math" w:hAnsi="Cambria Math" w:cs="Arial"/>
                            <w:lang w:val="de-CH"/>
                          </w:rPr>
                          <m:t>x</m:t>
                        </m:r>
                      </m:e>
                    </m:mr>
                    <m:mr>
                      <m:e>
                        <m:r>
                          <w:rPr>
                            <w:rFonts w:ascii="Cambria Math" w:hAnsi="Cambria Math" w:cs="Arial"/>
                            <w:lang w:val="de-CH"/>
                          </w:rPr>
                          <m:t>x</m:t>
                        </m:r>
                      </m:e>
                      <m:e>
                        <m:r>
                          <w:rPr>
                            <w:rFonts w:ascii="Cambria Math" w:hAnsi="Cambria Math" w:cs="Arial"/>
                          </w:rPr>
                          <m:t>1</m:t>
                        </m:r>
                      </m:e>
                    </m:mr>
                  </m:m>
                </m:e>
              </m:d>
              <m:r>
                <w:rPr>
                  <w:rFonts w:ascii="Cambria Math" w:hAnsi="Cambria Math" w:cs="Arial"/>
                  <w:color w:val="000000" w:themeColor="text1"/>
                  <w:lang w:val="de-CH"/>
                </w:rPr>
                <m:t>u</m:t>
              </m:r>
              <m:r>
                <w:rPr>
                  <w:rFonts w:ascii="Cambria Math" w:hAnsi="Cambria Math" w:cs="Arial"/>
                  <w:color w:val="000000" w:themeColor="text1"/>
                </w:rPr>
                <m:t>-</m:t>
              </m:r>
              <m:d>
                <m:dPr>
                  <m:ctrlPr>
                    <w:rPr>
                      <w:rFonts w:ascii="Cambria Math" w:hAnsi="Cambria Math" w:cs="Arial"/>
                      <w:i/>
                      <w:iCs/>
                      <w:lang w:val="de-CH"/>
                    </w:rPr>
                  </m:ctrlPr>
                </m:dPr>
                <m:e>
                  <m:f>
                    <m:fPr>
                      <m:type m:val="noBar"/>
                      <m:ctrlPr>
                        <w:rPr>
                          <w:rFonts w:ascii="Cambria Math" w:hAnsi="Cambria Math" w:cs="Arial"/>
                          <w:i/>
                          <w:iCs/>
                          <w:lang w:val="de-CH"/>
                        </w:rPr>
                      </m:ctrlPr>
                    </m:fPr>
                    <m:num>
                      <m:r>
                        <w:rPr>
                          <w:rFonts w:ascii="Cambria Math" w:hAnsi="Cambria Math" w:cs="Arial"/>
                        </w:rPr>
                        <m:t>1</m:t>
                      </m:r>
                    </m:num>
                    <m:den>
                      <m:r>
                        <w:rPr>
                          <w:rFonts w:ascii="Cambria Math" w:hAnsi="Cambria Math" w:cs="Arial"/>
                        </w:rPr>
                        <m:t>1</m:t>
                      </m:r>
                    </m:den>
                  </m:f>
                </m:e>
              </m:d>
            </m:e>
          </m:d>
          <m:r>
            <m:rPr>
              <m:sty m:val="p"/>
            </m:rPr>
            <w:rPr>
              <w:rFonts w:ascii="Cambria Math" w:hAnsi="Cambria Math" w:cs="Arial"/>
              <w:color w:val="000000" w:themeColor="text1"/>
            </w:rPr>
            <m:t>.</m:t>
          </m:r>
          <m:r>
            <m:rPr>
              <m:sty m:val="p"/>
            </m:rPr>
            <w:rPr>
              <w:rFonts w:ascii="Cambria Math" w:hAnsi="Cambria Math" w:cs="Arial"/>
              <w:color w:val="000000" w:themeColor="text1"/>
            </w:rPr>
            <w:br/>
          </m:r>
        </m:oMath>
      </m:oMathPara>
      <w:r w:rsidRPr="003C618B">
        <w:rPr>
          <w:rFonts w:ascii="Arial" w:hAnsi="Arial" w:cs="Arial"/>
          <w:color w:val="000000" w:themeColor="text1"/>
        </w:rPr>
        <w:t>Then,</w:t>
      </w:r>
      <w:r>
        <w:rPr>
          <w:rFonts w:ascii="Arial" w:hAnsi="Arial" w:cs="Arial"/>
          <w:color w:val="000000" w:themeColor="text1"/>
        </w:rPr>
        <w:t xml:space="preserve"> </w:t>
      </w:r>
      <m:oMath>
        <m:f>
          <m:fPr>
            <m:ctrlPr>
              <w:rPr>
                <w:rFonts w:ascii="Cambria Math" w:hAnsi="Cambria Math" w:cs="Arial"/>
                <w:i/>
                <w:iCs/>
                <w:lang w:val="de-CH"/>
              </w:rPr>
            </m:ctrlPr>
          </m:fPr>
          <m:num>
            <m:r>
              <w:rPr>
                <w:rFonts w:ascii="Cambria Math" w:hAnsi="Cambria Math" w:cs="Arial"/>
                <w:lang w:val="de-CH"/>
              </w:rPr>
              <m:t>d</m:t>
            </m:r>
          </m:num>
          <m:den>
            <m:r>
              <w:rPr>
                <w:rFonts w:ascii="Cambria Math" w:hAnsi="Cambria Math" w:cs="Arial"/>
                <w:lang w:val="de-CH"/>
              </w:rPr>
              <m:t>dx</m:t>
            </m:r>
          </m:den>
        </m:f>
        <m:r>
          <w:rPr>
            <w:rFonts w:ascii="Cambria Math" w:hAnsi="Cambria Math" w:cs="Arial"/>
            <w:lang w:val="de-CH"/>
          </w:rPr>
          <m:t>f</m:t>
        </m:r>
        <m:d>
          <m:dPr>
            <m:ctrlPr>
              <w:rPr>
                <w:rFonts w:ascii="Cambria Math" w:hAnsi="Cambria Math" w:cs="Arial"/>
                <w:i/>
                <w:iCs/>
                <w:lang w:val="de-CH"/>
              </w:rPr>
            </m:ctrlPr>
          </m:dPr>
          <m:e>
            <m:r>
              <w:rPr>
                <w:rFonts w:ascii="Cambria Math" w:hAnsi="Cambria Math" w:cs="Arial"/>
                <w:lang w:val="de-CH"/>
              </w:rPr>
              <m:t>x</m:t>
            </m:r>
            <m:r>
              <w:rPr>
                <w:rFonts w:ascii="Cambria Math" w:hAnsi="Cambria Math" w:cs="Arial"/>
              </w:rPr>
              <m:t>,</m:t>
            </m:r>
            <m:r>
              <w:rPr>
                <w:rFonts w:ascii="Cambria Math" w:hAnsi="Cambria Math" w:cs="Arial"/>
                <w:lang w:val="de-CH"/>
              </w:rPr>
              <m:t>u</m:t>
            </m:r>
          </m:e>
        </m:d>
        <m:r>
          <w:rPr>
            <w:rFonts w:ascii="Cambria Math" w:hAnsi="Cambria Math" w:cs="Arial"/>
          </w:rPr>
          <m:t>=</m:t>
        </m:r>
        <m:sSub>
          <m:sSubPr>
            <m:ctrlPr>
              <w:rPr>
                <w:rFonts w:ascii="Cambria Math" w:hAnsi="Cambria Math" w:cs="Arial"/>
              </w:rPr>
            </m:ctrlPr>
          </m:sSubPr>
          <m:e>
            <m:r>
              <m:rPr>
                <m:sty m:val="p"/>
              </m:rPr>
              <w:rPr>
                <w:rFonts w:ascii="Cambria Math" w:hAnsi="Cambria Math" w:cs="Arial"/>
              </w:rPr>
              <m:t>∇</m:t>
            </m:r>
          </m:e>
          <m:sub>
            <m:r>
              <w:rPr>
                <w:rFonts w:ascii="Cambria Math" w:hAnsi="Cambria Math" w:cs="Arial"/>
              </w:rPr>
              <m:t>x</m:t>
            </m:r>
          </m:sub>
        </m:sSub>
        <m:r>
          <w:rPr>
            <w:rFonts w:ascii="Cambria Math" w:hAnsi="Cambria Math" w:cs="Arial"/>
            <w:color w:val="000000" w:themeColor="text1"/>
            <w:lang w:val="de-CH"/>
          </w:rPr>
          <m:t>L</m:t>
        </m:r>
        <m:d>
          <m:dPr>
            <m:ctrlPr>
              <w:rPr>
                <w:rFonts w:ascii="Cambria Math" w:hAnsi="Cambria Math" w:cs="Arial"/>
                <w:i/>
                <w:iCs/>
                <w:color w:val="000000" w:themeColor="text1"/>
                <w:lang w:val="de-CH"/>
              </w:rPr>
            </m:ctrlPr>
          </m:dPr>
          <m:e>
            <m:r>
              <w:rPr>
                <w:rFonts w:ascii="Cambria Math" w:hAnsi="Cambria Math" w:cs="Arial"/>
                <w:color w:val="000000" w:themeColor="text1"/>
                <w:lang w:val="de-CH"/>
              </w:rPr>
              <m:t>x</m:t>
            </m:r>
            <m:r>
              <w:rPr>
                <w:rFonts w:ascii="Cambria Math" w:hAnsi="Cambria Math" w:cs="Arial"/>
                <w:color w:val="000000" w:themeColor="text1"/>
              </w:rPr>
              <m:t>,</m:t>
            </m:r>
            <m:r>
              <w:rPr>
                <w:rFonts w:ascii="Cambria Math" w:hAnsi="Cambria Math" w:cs="Arial"/>
                <w:color w:val="000000" w:themeColor="text1"/>
                <w:lang w:val="de-CH"/>
              </w:rPr>
              <m:t>u</m:t>
            </m:r>
            <m:r>
              <w:rPr>
                <w:rFonts w:ascii="Cambria Math" w:hAnsi="Cambria Math" w:cs="Arial"/>
                <w:color w:val="000000" w:themeColor="text1"/>
              </w:rPr>
              <m:t>,</m:t>
            </m:r>
            <m:r>
              <w:rPr>
                <w:rFonts w:ascii="Cambria Math" w:hAnsi="Cambria Math" w:cs="Arial"/>
                <w:color w:val="000000" w:themeColor="text1"/>
                <w:lang w:val="de-CH"/>
              </w:rPr>
              <m:t>p</m:t>
            </m:r>
          </m:e>
        </m:d>
        <m:r>
          <w:rPr>
            <w:rFonts w:ascii="Cambria Math" w:hAnsi="Cambria Math" w:cs="Arial"/>
            <w:color w:val="000000" w:themeColor="text1"/>
          </w:rPr>
          <m:t>=-</m:t>
        </m:r>
        <m:sSup>
          <m:sSupPr>
            <m:ctrlPr>
              <w:rPr>
                <w:rFonts w:ascii="Cambria Math" w:hAnsi="Cambria Math" w:cs="Arial"/>
                <w:i/>
                <w:iCs/>
                <w:color w:val="000000" w:themeColor="text1"/>
                <w:lang w:val="de-CH"/>
              </w:rPr>
            </m:ctrlPr>
          </m:sSupPr>
          <m:e>
            <m:r>
              <w:rPr>
                <w:rFonts w:ascii="Cambria Math" w:hAnsi="Cambria Math" w:cs="Arial"/>
                <w:color w:val="000000" w:themeColor="text1"/>
                <w:lang w:val="de-CH"/>
              </w:rPr>
              <m:t>p</m:t>
            </m:r>
          </m:e>
          <m:sup>
            <m:r>
              <w:rPr>
                <w:rFonts w:ascii="Cambria Math" w:hAnsi="Cambria Math" w:cs="Arial"/>
                <w:color w:val="000000" w:themeColor="text1"/>
                <w:lang w:val="de-CH"/>
              </w:rPr>
              <m:t>T</m:t>
            </m:r>
          </m:sup>
        </m:sSup>
        <m:d>
          <m:dPr>
            <m:ctrlPr>
              <w:rPr>
                <w:rFonts w:ascii="Cambria Math" w:hAnsi="Cambria Math" w:cs="Arial"/>
                <w:i/>
                <w:iCs/>
                <w:lang w:val="de-CH"/>
              </w:rPr>
            </m:ctrlPr>
          </m:dPr>
          <m:e>
            <m:m>
              <m:mPr>
                <m:mcs>
                  <m:mc>
                    <m:mcPr>
                      <m:count m:val="2"/>
                      <m:mcJc m:val="center"/>
                    </m:mcPr>
                  </m:mc>
                </m:mcs>
                <m:ctrlPr>
                  <w:rPr>
                    <w:rFonts w:ascii="Cambria Math" w:hAnsi="Cambria Math" w:cs="Arial"/>
                    <w:i/>
                    <w:iCs/>
                    <w:lang w:val="de-CH"/>
                  </w:rPr>
                </m:ctrlPr>
              </m:mPr>
              <m:mr>
                <m:e>
                  <m:r>
                    <w:rPr>
                      <w:rFonts w:ascii="Cambria Math" w:hAnsi="Cambria Math" w:cs="Arial"/>
                    </w:rPr>
                    <m:t>2x</m:t>
                  </m:r>
                </m:e>
                <m:e>
                  <m:r>
                    <w:rPr>
                      <w:rFonts w:ascii="Cambria Math" w:hAnsi="Cambria Math" w:cs="Arial"/>
                    </w:rPr>
                    <m:t>1</m:t>
                  </m:r>
                </m:e>
              </m:mr>
              <m:mr>
                <m:e>
                  <m:r>
                    <w:rPr>
                      <w:rFonts w:ascii="Cambria Math" w:hAnsi="Cambria Math" w:cs="Arial"/>
                    </w:rPr>
                    <m:t>1</m:t>
                  </m:r>
                </m:e>
                <m:e>
                  <m:r>
                    <w:rPr>
                      <w:rFonts w:ascii="Cambria Math" w:hAnsi="Cambria Math" w:cs="Arial"/>
                    </w:rPr>
                    <m:t>0</m:t>
                  </m:r>
                </m:e>
              </m:mr>
            </m:m>
          </m:e>
        </m:d>
        <m:r>
          <w:rPr>
            <w:rFonts w:ascii="Cambria Math" w:hAnsi="Cambria Math" w:cs="Arial"/>
            <w:color w:val="000000" w:themeColor="text1"/>
            <w:lang w:val="de-CH"/>
          </w:rPr>
          <m:t>u</m:t>
        </m:r>
        <m:r>
          <m:rPr>
            <m:sty m:val="p"/>
          </m:rPr>
          <w:rPr>
            <w:rFonts w:ascii="Cambria Math" w:hAnsi="Cambria Math" w:cs="Arial"/>
            <w:color w:val="000000" w:themeColor="text1"/>
          </w:rPr>
          <w:br/>
        </m:r>
      </m:oMath>
      <w:r w:rsidRPr="003C618B">
        <w:rPr>
          <w:rFonts w:ascii="Arial" w:hAnsi="Arial" w:cs="Arial"/>
          <w:iCs/>
          <w:color w:val="000000" w:themeColor="text1"/>
        </w:rPr>
        <w:t xml:space="preserve">where </w:t>
      </w:r>
      <m:oMath>
        <m:r>
          <w:rPr>
            <w:rFonts w:ascii="Cambria Math" w:hAnsi="Cambria Math" w:cs="Arial"/>
            <w:color w:val="000000" w:themeColor="text1"/>
            <w:lang w:val="de-CH"/>
          </w:rPr>
          <m:t>u</m:t>
        </m:r>
      </m:oMath>
      <w:r w:rsidRPr="003C618B">
        <w:rPr>
          <w:rFonts w:ascii="Arial" w:hAnsi="Arial" w:cs="Arial"/>
          <w:color w:val="000000" w:themeColor="text1"/>
        </w:rPr>
        <w:t xml:space="preserve"> solves the state constraint </w:t>
      </w:r>
      <m:oMath>
        <m:d>
          <m:dPr>
            <m:ctrlPr>
              <w:rPr>
                <w:rFonts w:ascii="Cambria Math" w:hAnsi="Cambria Math" w:cs="Arial"/>
                <w:i/>
                <w:iCs/>
                <w:lang w:val="de-CH"/>
              </w:rPr>
            </m:ctrlPr>
          </m:dPr>
          <m:e>
            <m:m>
              <m:mPr>
                <m:mcs>
                  <m:mc>
                    <m:mcPr>
                      <m:count m:val="2"/>
                      <m:mcJc m:val="center"/>
                    </m:mcPr>
                  </m:mc>
                </m:mcs>
                <m:ctrlPr>
                  <w:rPr>
                    <w:rFonts w:ascii="Cambria Math" w:hAnsi="Cambria Math" w:cs="Arial"/>
                    <w:i/>
                    <w:iCs/>
                    <w:lang w:val="de-CH"/>
                  </w:rPr>
                </m:ctrlPr>
              </m:mPr>
              <m:mr>
                <m:e>
                  <m:r>
                    <w:rPr>
                      <w:rFonts w:ascii="Cambria Math" w:hAnsi="Cambria Math" w:cs="Arial"/>
                    </w:rPr>
                    <m:t>1+</m:t>
                  </m:r>
                  <m:sSup>
                    <m:sSupPr>
                      <m:ctrlPr>
                        <w:rPr>
                          <w:rFonts w:ascii="Cambria Math" w:hAnsi="Cambria Math" w:cs="Arial"/>
                          <w:i/>
                          <w:iCs/>
                          <w:lang w:val="de-CH"/>
                        </w:rPr>
                      </m:ctrlPr>
                    </m:sSupPr>
                    <m:e>
                      <m:r>
                        <w:rPr>
                          <w:rFonts w:ascii="Cambria Math" w:hAnsi="Cambria Math" w:cs="Arial"/>
                          <w:lang w:val="de-CH"/>
                        </w:rPr>
                        <m:t>x</m:t>
                      </m:r>
                    </m:e>
                    <m:sup>
                      <m:r>
                        <w:rPr>
                          <w:rFonts w:ascii="Cambria Math" w:hAnsi="Cambria Math" w:cs="Arial"/>
                        </w:rPr>
                        <m:t>2</m:t>
                      </m:r>
                    </m:sup>
                  </m:sSup>
                </m:e>
                <m:e>
                  <m:r>
                    <w:rPr>
                      <w:rFonts w:ascii="Cambria Math" w:hAnsi="Cambria Math" w:cs="Arial"/>
                      <w:lang w:val="de-CH"/>
                    </w:rPr>
                    <m:t>x</m:t>
                  </m:r>
                </m:e>
              </m:mr>
              <m:mr>
                <m:e>
                  <m:r>
                    <w:rPr>
                      <w:rFonts w:ascii="Cambria Math" w:hAnsi="Cambria Math" w:cs="Arial"/>
                      <w:lang w:val="de-CH"/>
                    </w:rPr>
                    <m:t>x</m:t>
                  </m:r>
                </m:e>
                <m:e>
                  <m:r>
                    <w:rPr>
                      <w:rFonts w:ascii="Cambria Math" w:hAnsi="Cambria Math" w:cs="Arial"/>
                    </w:rPr>
                    <m:t>1</m:t>
                  </m:r>
                </m:e>
              </m:mr>
            </m:m>
          </m:e>
        </m:d>
        <m:r>
          <w:rPr>
            <w:rFonts w:ascii="Cambria Math" w:hAnsi="Cambria Math" w:cs="Arial"/>
            <w:lang w:val="de-CH"/>
          </w:rPr>
          <m:t>u</m:t>
        </m:r>
        <m:r>
          <w:rPr>
            <w:rFonts w:ascii="Cambria Math" w:hAnsi="Cambria Math" w:cs="Arial"/>
          </w:rPr>
          <m:t>= </m:t>
        </m:r>
        <m:d>
          <m:dPr>
            <m:ctrlPr>
              <w:rPr>
                <w:rFonts w:ascii="Cambria Math" w:hAnsi="Cambria Math" w:cs="Arial"/>
                <w:i/>
                <w:iCs/>
                <w:lang w:val="de-CH"/>
              </w:rPr>
            </m:ctrlPr>
          </m:dPr>
          <m:e>
            <m:f>
              <m:fPr>
                <m:type m:val="noBar"/>
                <m:ctrlPr>
                  <w:rPr>
                    <w:rFonts w:ascii="Cambria Math" w:hAnsi="Cambria Math" w:cs="Arial"/>
                    <w:i/>
                    <w:iCs/>
                    <w:lang w:val="de-CH"/>
                  </w:rPr>
                </m:ctrlPr>
              </m:fPr>
              <m:num>
                <m:r>
                  <w:rPr>
                    <w:rFonts w:ascii="Cambria Math" w:hAnsi="Cambria Math" w:cs="Arial"/>
                  </w:rPr>
                  <m:t>1</m:t>
                </m:r>
              </m:num>
              <m:den>
                <m:r>
                  <w:rPr>
                    <w:rFonts w:ascii="Cambria Math" w:hAnsi="Cambria Math" w:cs="Arial"/>
                  </w:rPr>
                  <m:t>1</m:t>
                </m:r>
              </m:den>
            </m:f>
          </m:e>
        </m:d>
      </m:oMath>
      <w:r w:rsidRPr="003C618B">
        <w:rPr>
          <w:rFonts w:ascii="Arial" w:hAnsi="Arial" w:cs="Arial"/>
          <w:iCs/>
        </w:rPr>
        <w:t xml:space="preserve"> </w:t>
      </w:r>
      <w:r w:rsidRPr="00375D9A">
        <w:rPr>
          <w:rFonts w:ascii="Arial" w:hAnsi="Arial" w:cs="Arial"/>
          <w:iCs/>
          <w:lang w:val="en-US"/>
        </w:rPr>
        <w:t xml:space="preserve">(note that </w:t>
      </w:r>
      <m:oMath>
        <m:d>
          <m:dPr>
            <m:ctrlPr>
              <w:rPr>
                <w:rFonts w:ascii="Cambria Math" w:hAnsi="Cambria Math" w:cs="Arial"/>
                <w:i/>
                <w:iCs/>
                <w:lang w:val="de-CH"/>
              </w:rPr>
            </m:ctrlPr>
          </m:dPr>
          <m:e>
            <m:m>
              <m:mPr>
                <m:mcs>
                  <m:mc>
                    <m:mcPr>
                      <m:count m:val="2"/>
                      <m:mcJc m:val="center"/>
                    </m:mcPr>
                  </m:mc>
                </m:mcs>
                <m:ctrlPr>
                  <w:rPr>
                    <w:rFonts w:ascii="Cambria Math" w:hAnsi="Cambria Math" w:cs="Arial"/>
                    <w:i/>
                    <w:iCs/>
                    <w:lang w:val="de-CH"/>
                  </w:rPr>
                </m:ctrlPr>
              </m:mPr>
              <m:mr>
                <m:e>
                  <m:r>
                    <w:rPr>
                      <w:rFonts w:ascii="Cambria Math" w:hAnsi="Cambria Math" w:cs="Arial"/>
                    </w:rPr>
                    <m:t>1+</m:t>
                  </m:r>
                  <m:sSup>
                    <m:sSupPr>
                      <m:ctrlPr>
                        <w:rPr>
                          <w:rFonts w:ascii="Cambria Math" w:hAnsi="Cambria Math" w:cs="Arial"/>
                          <w:i/>
                          <w:iCs/>
                          <w:lang w:val="de-CH"/>
                        </w:rPr>
                      </m:ctrlPr>
                    </m:sSupPr>
                    <m:e>
                      <m:r>
                        <w:rPr>
                          <w:rFonts w:ascii="Cambria Math" w:hAnsi="Cambria Math" w:cs="Arial"/>
                          <w:lang w:val="de-CH"/>
                        </w:rPr>
                        <m:t>x</m:t>
                      </m:r>
                    </m:e>
                    <m:sup>
                      <m:r>
                        <w:rPr>
                          <w:rFonts w:ascii="Cambria Math" w:hAnsi="Cambria Math" w:cs="Arial"/>
                        </w:rPr>
                        <m:t>2</m:t>
                      </m:r>
                    </m:sup>
                  </m:sSup>
                </m:e>
                <m:e>
                  <m:r>
                    <w:rPr>
                      <w:rFonts w:ascii="Cambria Math" w:hAnsi="Cambria Math" w:cs="Arial"/>
                      <w:lang w:val="de-CH"/>
                    </w:rPr>
                    <m:t>x</m:t>
                  </m:r>
                </m:e>
              </m:mr>
              <m:mr>
                <m:e>
                  <m:r>
                    <w:rPr>
                      <w:rFonts w:ascii="Cambria Math" w:hAnsi="Cambria Math" w:cs="Arial"/>
                      <w:lang w:val="de-CH"/>
                    </w:rPr>
                    <m:t>x</m:t>
                  </m:r>
                </m:e>
                <m:e>
                  <m:r>
                    <w:rPr>
                      <w:rFonts w:ascii="Cambria Math" w:hAnsi="Cambria Math" w:cs="Arial"/>
                    </w:rPr>
                    <m:t>1</m:t>
                  </m:r>
                </m:e>
              </m:mr>
            </m:m>
          </m:e>
        </m:d>
      </m:oMath>
      <w:r w:rsidRPr="00375D9A">
        <w:rPr>
          <w:rFonts w:ascii="Arial" w:eastAsiaTheme="minorEastAsia" w:hAnsi="Arial" w:cs="Arial"/>
          <w:iCs/>
          <w:lang w:val="en-US"/>
        </w:rPr>
        <w:t xml:space="preserve"> is invertible for any </w:t>
      </w:r>
      <m:oMath>
        <m:r>
          <w:rPr>
            <w:rFonts w:ascii="Cambria Math" w:hAnsi="Cambria Math" w:cs="Arial"/>
            <w:lang w:val="de-CH"/>
          </w:rPr>
          <m:t>x</m:t>
        </m:r>
      </m:oMath>
      <w:r w:rsidRPr="00375D9A">
        <w:rPr>
          <w:rFonts w:ascii="Arial" w:eastAsiaTheme="minorEastAsia" w:hAnsi="Arial" w:cs="Arial"/>
          <w:iCs/>
          <w:lang w:val="en-US"/>
        </w:rPr>
        <w:t xml:space="preserve">) </w:t>
      </w:r>
      <w:r w:rsidRPr="003C618B">
        <w:rPr>
          <w:rFonts w:ascii="Arial" w:hAnsi="Arial" w:cs="Arial"/>
          <w:color w:val="000000" w:themeColor="text1"/>
        </w:rPr>
        <w:t xml:space="preserve">and </w:t>
      </w:r>
      <m:oMath>
        <m:r>
          <w:rPr>
            <w:rFonts w:ascii="Cambria Math" w:hAnsi="Cambria Math" w:cs="Arial"/>
            <w:color w:val="000000" w:themeColor="text1"/>
            <w:lang w:val="de-CH"/>
          </w:rPr>
          <m:t>p</m:t>
        </m:r>
      </m:oMath>
      <w:r w:rsidRPr="003C618B">
        <w:rPr>
          <w:rFonts w:ascii="Arial" w:hAnsi="Arial" w:cs="Arial"/>
          <w:color w:val="000000" w:themeColor="text1"/>
        </w:rPr>
        <w:t xml:space="preserve"> </w:t>
      </w:r>
      <w:r w:rsidRPr="003C618B">
        <w:rPr>
          <w:rFonts w:ascii="Arial" w:hAnsi="Arial" w:cs="Arial"/>
          <w:iCs/>
        </w:rPr>
        <w:t>solves the</w:t>
      </w:r>
      <w:r w:rsidRPr="003C618B">
        <w:rPr>
          <w:rFonts w:ascii="Arial" w:hAnsi="Arial" w:cs="Arial"/>
          <w:color w:val="000000" w:themeColor="text1"/>
        </w:rPr>
        <w:t xml:space="preserve"> adjoint equation is </w:t>
      </w:r>
      <m:oMath>
        <m:sSub>
          <m:sSubPr>
            <m:ctrlPr>
              <w:rPr>
                <w:rFonts w:ascii="Cambria Math" w:hAnsi="Cambria Math" w:cs="Arial"/>
              </w:rPr>
            </m:ctrlPr>
          </m:sSubPr>
          <m:e>
            <m:r>
              <m:rPr>
                <m:sty m:val="p"/>
              </m:rPr>
              <w:rPr>
                <w:rFonts w:ascii="Cambria Math" w:hAnsi="Cambria Math" w:cs="Arial"/>
              </w:rPr>
              <m:t>∇</m:t>
            </m:r>
          </m:e>
          <m:sub>
            <m:r>
              <w:rPr>
                <w:rFonts w:ascii="Cambria Math" w:hAnsi="Cambria Math" w:cs="Arial"/>
              </w:rPr>
              <m:t>u</m:t>
            </m:r>
          </m:sub>
        </m:sSub>
        <m:r>
          <w:rPr>
            <w:rFonts w:ascii="Cambria Math" w:hAnsi="Cambria Math" w:cs="Arial"/>
            <w:color w:val="000000" w:themeColor="text1"/>
            <w:lang w:val="de-CH"/>
          </w:rPr>
          <m:t>L</m:t>
        </m:r>
        <m:d>
          <m:dPr>
            <m:ctrlPr>
              <w:rPr>
                <w:rFonts w:ascii="Cambria Math" w:hAnsi="Cambria Math" w:cs="Arial"/>
                <w:i/>
                <w:iCs/>
                <w:color w:val="000000" w:themeColor="text1"/>
                <w:lang w:val="de-CH"/>
              </w:rPr>
            </m:ctrlPr>
          </m:dPr>
          <m:e>
            <m:r>
              <w:rPr>
                <w:rFonts w:ascii="Cambria Math" w:hAnsi="Cambria Math" w:cs="Arial"/>
                <w:color w:val="000000" w:themeColor="text1"/>
                <w:lang w:val="de-CH"/>
              </w:rPr>
              <m:t>x</m:t>
            </m:r>
            <m:r>
              <w:rPr>
                <w:rFonts w:ascii="Cambria Math" w:hAnsi="Cambria Math" w:cs="Arial"/>
                <w:color w:val="000000" w:themeColor="text1"/>
              </w:rPr>
              <m:t>,</m:t>
            </m:r>
            <m:r>
              <w:rPr>
                <w:rFonts w:ascii="Cambria Math" w:hAnsi="Cambria Math" w:cs="Arial"/>
                <w:color w:val="000000" w:themeColor="text1"/>
                <w:lang w:val="de-CH"/>
              </w:rPr>
              <m:t>u</m:t>
            </m:r>
            <m:r>
              <w:rPr>
                <w:rFonts w:ascii="Cambria Math" w:hAnsi="Cambria Math" w:cs="Arial"/>
                <w:color w:val="000000" w:themeColor="text1"/>
              </w:rPr>
              <m:t>,</m:t>
            </m:r>
            <m:r>
              <w:rPr>
                <w:rFonts w:ascii="Cambria Math" w:hAnsi="Cambria Math" w:cs="Arial"/>
                <w:color w:val="000000" w:themeColor="text1"/>
                <w:lang w:val="de-CH"/>
              </w:rPr>
              <m:t>p</m:t>
            </m:r>
          </m:e>
        </m:d>
        <m:r>
          <w:rPr>
            <w:rFonts w:ascii="Cambria Math" w:hAnsi="Cambria Math" w:cs="Arial"/>
            <w:color w:val="000000" w:themeColor="text1"/>
          </w:rPr>
          <m:t>=0</m:t>
        </m:r>
      </m:oMath>
      <w:r w:rsidRPr="003C618B">
        <w:rPr>
          <w:rFonts w:ascii="Arial" w:hAnsi="Arial" w:cs="Arial"/>
          <w:iCs/>
          <w:color w:val="000000" w:themeColor="text1"/>
        </w:rPr>
        <w:t xml:space="preserve">, i.e., </w:t>
      </w:r>
      <m:oMath>
        <m:d>
          <m:dPr>
            <m:ctrlPr>
              <w:rPr>
                <w:rFonts w:ascii="Cambria Math" w:hAnsi="Cambria Math" w:cs="Arial"/>
                <w:i/>
                <w:iCs/>
                <w:lang w:val="de-CH"/>
              </w:rPr>
            </m:ctrlPr>
          </m:dPr>
          <m:e>
            <m:m>
              <m:mPr>
                <m:mcs>
                  <m:mc>
                    <m:mcPr>
                      <m:count m:val="2"/>
                      <m:mcJc m:val="center"/>
                    </m:mcPr>
                  </m:mc>
                </m:mcs>
                <m:ctrlPr>
                  <w:rPr>
                    <w:rFonts w:ascii="Cambria Math" w:hAnsi="Cambria Math" w:cs="Arial"/>
                    <w:i/>
                    <w:iCs/>
                    <w:lang w:val="de-CH"/>
                  </w:rPr>
                </m:ctrlPr>
              </m:mPr>
              <m:mr>
                <m:e>
                  <m:r>
                    <w:rPr>
                      <w:rFonts w:ascii="Cambria Math" w:hAnsi="Cambria Math" w:cs="Arial"/>
                    </w:rPr>
                    <m:t>1+</m:t>
                  </m:r>
                  <m:sSup>
                    <m:sSupPr>
                      <m:ctrlPr>
                        <w:rPr>
                          <w:rFonts w:ascii="Cambria Math" w:hAnsi="Cambria Math" w:cs="Arial"/>
                          <w:i/>
                          <w:iCs/>
                          <w:lang w:val="de-CH"/>
                        </w:rPr>
                      </m:ctrlPr>
                    </m:sSupPr>
                    <m:e>
                      <m:r>
                        <w:rPr>
                          <w:rFonts w:ascii="Cambria Math" w:hAnsi="Cambria Math" w:cs="Arial"/>
                          <w:lang w:val="de-CH"/>
                        </w:rPr>
                        <m:t>x</m:t>
                      </m:r>
                    </m:e>
                    <m:sup>
                      <m:r>
                        <w:rPr>
                          <w:rFonts w:ascii="Cambria Math" w:hAnsi="Cambria Math" w:cs="Arial"/>
                        </w:rPr>
                        <m:t>2</m:t>
                      </m:r>
                    </m:sup>
                  </m:sSup>
                </m:e>
                <m:e>
                  <m:r>
                    <w:rPr>
                      <w:rFonts w:ascii="Cambria Math" w:hAnsi="Cambria Math" w:cs="Arial"/>
                      <w:lang w:val="de-CH"/>
                    </w:rPr>
                    <m:t>x</m:t>
                  </m:r>
                </m:e>
              </m:mr>
              <m:mr>
                <m:e>
                  <m:r>
                    <w:rPr>
                      <w:rFonts w:ascii="Cambria Math" w:hAnsi="Cambria Math" w:cs="Arial"/>
                      <w:lang w:val="de-CH"/>
                    </w:rPr>
                    <m:t>x</m:t>
                  </m:r>
                </m:e>
                <m:e>
                  <m:r>
                    <w:rPr>
                      <w:rFonts w:ascii="Cambria Math" w:hAnsi="Cambria Math" w:cs="Arial"/>
                    </w:rPr>
                    <m:t>1</m:t>
                  </m:r>
                </m:e>
              </m:mr>
            </m:m>
          </m:e>
        </m:d>
        <m:r>
          <w:rPr>
            <w:rFonts w:ascii="Cambria Math" w:hAnsi="Cambria Math" w:cs="Arial"/>
            <w:lang w:val="de-CH"/>
          </w:rPr>
          <m:t>p</m:t>
        </m:r>
        <m:r>
          <w:rPr>
            <w:rFonts w:ascii="Cambria Math" w:hAnsi="Cambria Math" w:cs="Arial"/>
          </w:rPr>
          <m:t xml:space="preserve">= </m:t>
        </m:r>
        <m:d>
          <m:dPr>
            <m:ctrlPr>
              <w:rPr>
                <w:rFonts w:ascii="Cambria Math" w:hAnsi="Cambria Math" w:cs="Arial"/>
                <w:i/>
                <w:iCs/>
                <w:lang w:val="de-CH"/>
              </w:rPr>
            </m:ctrlPr>
          </m:dPr>
          <m:e>
            <m:f>
              <m:fPr>
                <m:type m:val="noBar"/>
                <m:ctrlPr>
                  <w:rPr>
                    <w:rFonts w:ascii="Cambria Math" w:hAnsi="Cambria Math" w:cs="Arial"/>
                    <w:i/>
                    <w:iCs/>
                    <w:lang w:val="de-CH"/>
                  </w:rPr>
                </m:ctrlPr>
              </m:fPr>
              <m:num>
                <m:r>
                  <w:rPr>
                    <w:rFonts w:ascii="Cambria Math" w:hAnsi="Cambria Math" w:cs="Arial"/>
                  </w:rPr>
                  <m:t>1</m:t>
                </m:r>
              </m:num>
              <m:den>
                <m:r>
                  <w:rPr>
                    <w:rFonts w:ascii="Cambria Math" w:hAnsi="Cambria Math" w:cs="Arial"/>
                  </w:rPr>
                  <m:t>-</m:t>
                </m:r>
                <m:func>
                  <m:funcPr>
                    <m:ctrlPr>
                      <w:rPr>
                        <w:rFonts w:ascii="Cambria Math" w:hAnsi="Cambria Math" w:cs="Arial"/>
                        <w:i/>
                        <w:iCs/>
                      </w:rPr>
                    </m:ctrlPr>
                  </m:funcPr>
                  <m:fName>
                    <m:r>
                      <m:rPr>
                        <m:sty m:val="p"/>
                      </m:rPr>
                      <w:rPr>
                        <w:rFonts w:ascii="Cambria Math" w:hAnsi="Cambria Math" w:cs="Arial"/>
                      </w:rPr>
                      <m:t>sin</m:t>
                    </m:r>
                  </m:fName>
                  <m:e>
                    <m:r>
                      <w:rPr>
                        <w:rFonts w:ascii="Cambria Math" w:hAnsi="Cambria Math" w:cs="Arial"/>
                      </w:rPr>
                      <m:t>(</m:t>
                    </m:r>
                    <m:sSub>
                      <m:sSubPr>
                        <m:ctrlPr>
                          <w:rPr>
                            <w:rFonts w:ascii="Cambria Math" w:hAnsi="Cambria Math" w:cs="Arial"/>
                            <w:i/>
                            <w:iCs/>
                          </w:rPr>
                        </m:ctrlPr>
                      </m:sSubPr>
                      <m:e>
                        <m:r>
                          <w:rPr>
                            <w:rFonts w:ascii="Cambria Math" w:hAnsi="Cambria Math" w:cs="Arial"/>
                          </w:rPr>
                          <m:t>u</m:t>
                        </m:r>
                      </m:e>
                      <m:sub>
                        <m:r>
                          <w:rPr>
                            <w:rFonts w:ascii="Cambria Math" w:hAnsi="Cambria Math" w:cs="Arial"/>
                          </w:rPr>
                          <m:t>2</m:t>
                        </m:r>
                      </m:sub>
                    </m:sSub>
                    <m:r>
                      <w:rPr>
                        <w:rFonts w:ascii="Cambria Math" w:hAnsi="Cambria Math" w:cs="Arial"/>
                      </w:rPr>
                      <m:t>)</m:t>
                    </m:r>
                  </m:e>
                </m:func>
              </m:den>
            </m:f>
          </m:e>
        </m:d>
        <m:r>
          <w:rPr>
            <w:rFonts w:ascii="Cambria Math" w:hAnsi="Cambria Math" w:cs="Arial"/>
          </w:rPr>
          <m:t>.</m:t>
        </m:r>
      </m:oMath>
      <w:r w:rsidRPr="003C618B">
        <w:rPr>
          <w:rFonts w:ascii="Arial" w:hAnsi="Arial" w:cs="Arial"/>
          <w:iCs/>
        </w:rPr>
        <w:t xml:space="preserve"> </w:t>
      </w:r>
    </w:p>
    <w:p w14:paraId="2285DECF" w14:textId="77777777" w:rsidR="00C43E7B" w:rsidRPr="00D33695" w:rsidRDefault="00C43E7B" w:rsidP="00D33695">
      <w:pPr>
        <w:spacing w:before="120" w:after="120"/>
        <w:rPr>
          <w:i/>
          <w:lang w:val="en-US"/>
        </w:rPr>
      </w:pPr>
    </w:p>
    <w:sectPr w:rsidR="00C43E7B" w:rsidRPr="00D33695">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CB4EB" w14:textId="77777777" w:rsidR="00DC528A" w:rsidRDefault="00DC528A" w:rsidP="00BD560C">
      <w:r>
        <w:separator/>
      </w:r>
    </w:p>
  </w:endnote>
  <w:endnote w:type="continuationSeparator" w:id="0">
    <w:p w14:paraId="721A56A8" w14:textId="77777777" w:rsidR="00DC528A" w:rsidRDefault="00DC528A" w:rsidP="00BD5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56FF2" w14:textId="77777777" w:rsidR="00DC528A" w:rsidRDefault="00DC528A" w:rsidP="00BD560C">
      <w:r>
        <w:separator/>
      </w:r>
    </w:p>
  </w:footnote>
  <w:footnote w:type="continuationSeparator" w:id="0">
    <w:p w14:paraId="4A60D98E" w14:textId="77777777" w:rsidR="00DC528A" w:rsidRDefault="00DC528A" w:rsidP="00BD5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881F1" w14:textId="0BA70439" w:rsidR="00BD560C" w:rsidRPr="00BD560C" w:rsidRDefault="00BD560C">
    <w:pPr>
      <w:pStyle w:val="Header"/>
      <w:rPr>
        <w:lang w:val="it-CH"/>
      </w:rPr>
    </w:pPr>
    <w:r w:rsidRPr="00BD560C">
      <w:rPr>
        <w:lang w:val="it-CH"/>
      </w:rPr>
      <w:t>MA3077</w:t>
    </w:r>
    <w:r w:rsidR="006C13D0">
      <w:rPr>
        <w:lang w:val="it-CH"/>
      </w:rPr>
      <w:t xml:space="preserve"> (DLI) </w:t>
    </w:r>
    <w:r w:rsidRPr="00BD560C">
      <w:rPr>
        <w:lang w:val="it-CH"/>
      </w:rPr>
      <w:t>Operational Research</w:t>
    </w:r>
    <w:r>
      <w:rPr>
        <w:lang w:val="it-CH"/>
      </w:rPr>
      <w:br/>
      <w:t xml:space="preserve">Dr. </w:t>
    </w:r>
    <w:r w:rsidR="00FC7585">
      <w:rPr>
        <w:lang w:val="it-CH"/>
      </w:rPr>
      <w:t>Neslihan Suzen</w:t>
    </w:r>
    <w:r w:rsidR="00183B31">
      <w:rPr>
        <w:lang w:val="it-CH"/>
      </w:rPr>
      <w:t xml:space="preserve"> – </w:t>
    </w:r>
    <w:r w:rsidR="00FC7585">
      <w:rPr>
        <w:lang w:val="it-CH"/>
      </w:rPr>
      <w:t>ns553</w:t>
    </w:r>
    <w:r w:rsidR="00183B31">
      <w:rPr>
        <w:lang w:val="it-CH"/>
      </w:rPr>
      <w:t>@leicester.ac.uk</w:t>
    </w:r>
    <w:r>
      <w:rPr>
        <w:lang w:val="it-CH"/>
      </w:rPr>
      <w:tab/>
    </w:r>
    <w:r>
      <w:rPr>
        <w:noProof/>
        <w:lang w:val="it-CH"/>
      </w:rPr>
      <w:drawing>
        <wp:anchor distT="0" distB="0" distL="114300" distR="114300" simplePos="0" relativeHeight="251658240" behindDoc="1" locked="0" layoutInCell="1" allowOverlap="1" wp14:anchorId="6C3C3E59" wp14:editId="764C6CB3">
          <wp:simplePos x="0" y="0"/>
          <wp:positionH relativeFrom="column">
            <wp:posOffset>4679315</wp:posOffset>
          </wp:positionH>
          <wp:positionV relativeFrom="paragraph">
            <wp:posOffset>3810</wp:posOffset>
          </wp:positionV>
          <wp:extent cx="1261110" cy="330200"/>
          <wp:effectExtent l="0" t="0" r="0" b="0"/>
          <wp:wrapTight wrapText="bothSides">
            <wp:wrapPolygon edited="0">
              <wp:start x="0" y="0"/>
              <wp:lineTo x="0" y="15785"/>
              <wp:lineTo x="1088" y="20769"/>
              <wp:lineTo x="3263" y="20769"/>
              <wp:lineTo x="21317" y="18277"/>
              <wp:lineTo x="21317" y="1662"/>
              <wp:lineTo x="5003" y="0"/>
              <wp:lineTo x="0" y="0"/>
            </wp:wrapPolygon>
          </wp:wrapTight>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261110" cy="330200"/>
                  </a:xfrm>
                  <a:prstGeom prst="rect">
                    <a:avLst/>
                  </a:prstGeom>
                </pic:spPr>
              </pic:pic>
            </a:graphicData>
          </a:graphic>
          <wp14:sizeRelH relativeFrom="page">
            <wp14:pctWidth>0</wp14:pctWidth>
          </wp14:sizeRelH>
          <wp14:sizeRelV relativeFrom="page">
            <wp14:pctHeight>0</wp14:pctHeight>
          </wp14:sizeRelV>
        </wp:anchor>
      </w:drawing>
    </w:r>
  </w:p>
  <w:p w14:paraId="49567622" w14:textId="77777777" w:rsidR="00BD560C" w:rsidRDefault="00BD5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0FDE162E"/>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07086ACD"/>
    <w:multiLevelType w:val="hybridMultilevel"/>
    <w:tmpl w:val="036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215DB"/>
    <w:multiLevelType w:val="hybridMultilevel"/>
    <w:tmpl w:val="D63439B6"/>
    <w:lvl w:ilvl="0" w:tplc="43EE6814">
      <w:start w:val="1"/>
      <w:numFmt w:val="decimal"/>
      <w:lvlText w:val="%1)"/>
      <w:lvlJc w:val="left"/>
      <w:pPr>
        <w:ind w:left="720" w:hanging="360"/>
      </w:pPr>
      <w:rPr>
        <w:b/>
        <w:bCs/>
        <w:color w:val="auto"/>
      </w:rPr>
    </w:lvl>
    <w:lvl w:ilvl="1" w:tplc="66FA0A32">
      <w:start w:val="1"/>
      <w:numFmt w:val="lowerLetter"/>
      <w:lvlText w:val="%2."/>
      <w:lvlJc w:val="left"/>
      <w:pPr>
        <w:ind w:left="1440" w:hanging="360"/>
      </w:pPr>
      <w:rPr>
        <w:b w:val="0"/>
        <w:bCs w:val="0"/>
        <w:color w:val="auto"/>
      </w:rPr>
    </w:lvl>
    <w:lvl w:ilvl="2" w:tplc="FFFFFFFF">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CE7038"/>
    <w:multiLevelType w:val="hybridMultilevel"/>
    <w:tmpl w:val="C76643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F062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87C257A"/>
    <w:multiLevelType w:val="hybridMultilevel"/>
    <w:tmpl w:val="183C0766"/>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44176F"/>
    <w:multiLevelType w:val="multilevel"/>
    <w:tmpl w:val="747E7F58"/>
    <w:lvl w:ilvl="0">
      <w:start w:val="1"/>
      <w:numFmt w:val="lowerLetter"/>
      <w:lvlText w:val="%1)"/>
      <w:lvlJc w:val="left"/>
      <w:pPr>
        <w:ind w:left="340" w:hanging="340"/>
      </w:pPr>
      <w:rPr>
        <w:rFonts w:hint="default"/>
        <w:b w:val="0"/>
        <w:bCs w:val="0"/>
        <w:color w:val="000000" w:themeColor="text1"/>
      </w:rPr>
    </w:lvl>
    <w:lvl w:ilvl="1">
      <w:start w:val="1"/>
      <w:numFmt w:val="lowerRoman"/>
      <w:suff w:val="space"/>
      <w:lvlText w:val="%2."/>
      <w:lvlJc w:val="right"/>
      <w:pPr>
        <w:ind w:left="567" w:firstLine="0"/>
      </w:pPr>
      <w:rPr>
        <w:rFonts w:hint="default"/>
        <w:b w:val="0"/>
        <w:bCs w:val="0"/>
        <w:color w:val="000000" w:themeColor="text1"/>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47B8142E"/>
    <w:multiLevelType w:val="multilevel"/>
    <w:tmpl w:val="2E18B698"/>
    <w:lvl w:ilvl="0">
      <w:start w:val="1"/>
      <w:numFmt w:val="decimal"/>
      <w:suff w:val="space"/>
      <w:lvlText w:val="%1)"/>
      <w:lvlJc w:val="left"/>
      <w:pPr>
        <w:ind w:left="340" w:hanging="340"/>
      </w:pPr>
      <w:rPr>
        <w:rFonts w:hint="default"/>
        <w:color w:val="000000" w:themeColor="text1"/>
      </w:rPr>
    </w:lvl>
    <w:lvl w:ilvl="1">
      <w:start w:val="1"/>
      <w:numFmt w:val="lowerLetter"/>
      <w:suff w:val="space"/>
      <w:lvlText w:val="%2)"/>
      <w:lvlJc w:val="left"/>
      <w:pPr>
        <w:ind w:left="680" w:hanging="113"/>
      </w:pPr>
      <w:rPr>
        <w:rFonts w:hint="default"/>
        <w:color w:val="000000" w:themeColor="text1"/>
      </w:rPr>
    </w:lvl>
    <w:lvl w:ilvl="2">
      <w:start w:val="1"/>
      <w:numFmt w:val="lowerRoman"/>
      <w:lvlText w:val="%3."/>
      <w:lvlJc w:val="right"/>
      <w:pPr>
        <w:ind w:left="2220" w:hanging="180"/>
      </w:pPr>
      <w:rPr>
        <w:rFonts w:hint="default"/>
      </w:rPr>
    </w:lvl>
    <w:lvl w:ilvl="3">
      <w:start w:val="1"/>
      <w:numFmt w:val="decimal"/>
      <w:lvlText w:val="%4."/>
      <w:lvlJc w:val="left"/>
      <w:pPr>
        <w:ind w:left="2940" w:hanging="360"/>
      </w:pPr>
      <w:rPr>
        <w:rFonts w:hint="default"/>
      </w:rPr>
    </w:lvl>
    <w:lvl w:ilvl="4">
      <w:start w:val="1"/>
      <w:numFmt w:val="lowerLetter"/>
      <w:lvlText w:val="%5."/>
      <w:lvlJc w:val="left"/>
      <w:pPr>
        <w:ind w:left="3660" w:hanging="360"/>
      </w:pPr>
      <w:rPr>
        <w:rFonts w:hint="default"/>
      </w:rPr>
    </w:lvl>
    <w:lvl w:ilvl="5">
      <w:start w:val="1"/>
      <w:numFmt w:val="lowerRoman"/>
      <w:lvlText w:val="%6."/>
      <w:lvlJc w:val="right"/>
      <w:pPr>
        <w:ind w:left="4380" w:hanging="180"/>
      </w:pPr>
      <w:rPr>
        <w:rFonts w:hint="default"/>
      </w:rPr>
    </w:lvl>
    <w:lvl w:ilvl="6">
      <w:start w:val="1"/>
      <w:numFmt w:val="decimal"/>
      <w:lvlText w:val="%7."/>
      <w:lvlJc w:val="left"/>
      <w:pPr>
        <w:ind w:left="5100" w:hanging="360"/>
      </w:pPr>
      <w:rPr>
        <w:rFonts w:hint="default"/>
      </w:rPr>
    </w:lvl>
    <w:lvl w:ilvl="7">
      <w:start w:val="1"/>
      <w:numFmt w:val="lowerLetter"/>
      <w:lvlText w:val="%8."/>
      <w:lvlJc w:val="left"/>
      <w:pPr>
        <w:ind w:left="5820" w:hanging="360"/>
      </w:pPr>
      <w:rPr>
        <w:rFonts w:hint="default"/>
      </w:rPr>
    </w:lvl>
    <w:lvl w:ilvl="8">
      <w:start w:val="1"/>
      <w:numFmt w:val="lowerRoman"/>
      <w:lvlText w:val="%9."/>
      <w:lvlJc w:val="right"/>
      <w:pPr>
        <w:ind w:left="6540" w:hanging="180"/>
      </w:pPr>
      <w:rPr>
        <w:rFonts w:hint="default"/>
      </w:rPr>
    </w:lvl>
  </w:abstractNum>
  <w:abstractNum w:abstractNumId="8" w15:restartNumberingAfterBreak="0">
    <w:nsid w:val="47F844DF"/>
    <w:multiLevelType w:val="hybridMultilevel"/>
    <w:tmpl w:val="AD9CCC9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5FFB5EF2"/>
    <w:multiLevelType w:val="hybridMultilevel"/>
    <w:tmpl w:val="A0485DD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B87466"/>
    <w:multiLevelType w:val="multilevel"/>
    <w:tmpl w:val="AC826FA8"/>
    <w:lvl w:ilvl="0">
      <w:start w:val="1"/>
      <w:numFmt w:val="decimal"/>
      <w:suff w:val="space"/>
      <w:lvlText w:val="%1)"/>
      <w:lvlJc w:val="left"/>
      <w:pPr>
        <w:ind w:left="306" w:hanging="306"/>
      </w:pPr>
      <w:rPr>
        <w:rFonts w:hint="default"/>
        <w:b w:val="0"/>
        <w:bCs w:val="0"/>
        <w:color w:val="000000" w:themeColor="text1"/>
      </w:rPr>
    </w:lvl>
    <w:lvl w:ilvl="1">
      <w:start w:val="1"/>
      <w:numFmt w:val="lowerLetter"/>
      <w:suff w:val="space"/>
      <w:lvlText w:val="%2."/>
      <w:lvlJc w:val="left"/>
      <w:pPr>
        <w:ind w:left="930" w:hanging="36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B345394"/>
    <w:multiLevelType w:val="hybridMultilevel"/>
    <w:tmpl w:val="1174D3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9"/>
  </w:num>
  <w:num w:numId="4">
    <w:abstractNumId w:val="3"/>
  </w:num>
  <w:num w:numId="5">
    <w:abstractNumId w:val="4"/>
  </w:num>
  <w:num w:numId="6">
    <w:abstractNumId w:val="0"/>
  </w:num>
  <w:num w:numId="7">
    <w:abstractNumId w:val="5"/>
  </w:num>
  <w:num w:numId="8">
    <w:abstractNumId w:val="8"/>
  </w:num>
  <w:num w:numId="9">
    <w:abstractNumId w:val="10"/>
  </w:num>
  <w:num w:numId="10">
    <w:abstractNumId w:val="2"/>
  </w:num>
  <w:num w:numId="11">
    <w:abstractNumId w:val="7"/>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ganini, Alberto D.M. (Dr.)">
    <w15:presenceInfo w15:providerId="AD" w15:userId="S::admp1@leicester.ac.uk::aa30276e-b1cf-491d-b292-66f0ef5615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B95"/>
    <w:rsid w:val="00001D67"/>
    <w:rsid w:val="00025419"/>
    <w:rsid w:val="000314B1"/>
    <w:rsid w:val="00040E64"/>
    <w:rsid w:val="00047DEF"/>
    <w:rsid w:val="0007377E"/>
    <w:rsid w:val="0007784C"/>
    <w:rsid w:val="000F7006"/>
    <w:rsid w:val="00124FF2"/>
    <w:rsid w:val="00125FF0"/>
    <w:rsid w:val="0015306E"/>
    <w:rsid w:val="00160204"/>
    <w:rsid w:val="00161DEE"/>
    <w:rsid w:val="00183B31"/>
    <w:rsid w:val="001A073B"/>
    <w:rsid w:val="001C0739"/>
    <w:rsid w:val="001D087E"/>
    <w:rsid w:val="001F26E8"/>
    <w:rsid w:val="001F7C93"/>
    <w:rsid w:val="00267AEA"/>
    <w:rsid w:val="00291D03"/>
    <w:rsid w:val="002F6B8A"/>
    <w:rsid w:val="003024C8"/>
    <w:rsid w:val="003037D2"/>
    <w:rsid w:val="00375D9A"/>
    <w:rsid w:val="003B7511"/>
    <w:rsid w:val="003E1500"/>
    <w:rsid w:val="003F7EF5"/>
    <w:rsid w:val="0040210B"/>
    <w:rsid w:val="004163B3"/>
    <w:rsid w:val="004611E2"/>
    <w:rsid w:val="004838E3"/>
    <w:rsid w:val="00484358"/>
    <w:rsid w:val="004B262E"/>
    <w:rsid w:val="004C1737"/>
    <w:rsid w:val="0052605C"/>
    <w:rsid w:val="0052657C"/>
    <w:rsid w:val="00535B40"/>
    <w:rsid w:val="00555C79"/>
    <w:rsid w:val="0057612C"/>
    <w:rsid w:val="00595F4C"/>
    <w:rsid w:val="005C19CB"/>
    <w:rsid w:val="005E4692"/>
    <w:rsid w:val="00601B50"/>
    <w:rsid w:val="006106A5"/>
    <w:rsid w:val="00617C9C"/>
    <w:rsid w:val="0062411D"/>
    <w:rsid w:val="00641328"/>
    <w:rsid w:val="00696BD7"/>
    <w:rsid w:val="006C0AE1"/>
    <w:rsid w:val="006C13D0"/>
    <w:rsid w:val="006D2835"/>
    <w:rsid w:val="006F72BC"/>
    <w:rsid w:val="00722CDD"/>
    <w:rsid w:val="00724B95"/>
    <w:rsid w:val="00725CD0"/>
    <w:rsid w:val="00727294"/>
    <w:rsid w:val="0073297A"/>
    <w:rsid w:val="00751E11"/>
    <w:rsid w:val="00755025"/>
    <w:rsid w:val="00755AA0"/>
    <w:rsid w:val="00775BA8"/>
    <w:rsid w:val="00776945"/>
    <w:rsid w:val="00787C30"/>
    <w:rsid w:val="00794EA5"/>
    <w:rsid w:val="007A20E8"/>
    <w:rsid w:val="007C3C55"/>
    <w:rsid w:val="00815B4B"/>
    <w:rsid w:val="008461E8"/>
    <w:rsid w:val="00852442"/>
    <w:rsid w:val="00861467"/>
    <w:rsid w:val="00870B3F"/>
    <w:rsid w:val="00871FC7"/>
    <w:rsid w:val="008841F8"/>
    <w:rsid w:val="008915A3"/>
    <w:rsid w:val="008A472E"/>
    <w:rsid w:val="008C7B09"/>
    <w:rsid w:val="008D7591"/>
    <w:rsid w:val="008E4B5E"/>
    <w:rsid w:val="00937507"/>
    <w:rsid w:val="00942578"/>
    <w:rsid w:val="0094620F"/>
    <w:rsid w:val="00961340"/>
    <w:rsid w:val="00962345"/>
    <w:rsid w:val="0099057C"/>
    <w:rsid w:val="009A3776"/>
    <w:rsid w:val="009A3A40"/>
    <w:rsid w:val="009B2779"/>
    <w:rsid w:val="009E4675"/>
    <w:rsid w:val="00A209CB"/>
    <w:rsid w:val="00A375C0"/>
    <w:rsid w:val="00A67368"/>
    <w:rsid w:val="00A8398F"/>
    <w:rsid w:val="00A9798B"/>
    <w:rsid w:val="00AB78BA"/>
    <w:rsid w:val="00AD51DD"/>
    <w:rsid w:val="00AF2D5B"/>
    <w:rsid w:val="00B10182"/>
    <w:rsid w:val="00B32CDF"/>
    <w:rsid w:val="00B56FBF"/>
    <w:rsid w:val="00B6175F"/>
    <w:rsid w:val="00B65B32"/>
    <w:rsid w:val="00B706B6"/>
    <w:rsid w:val="00B745F4"/>
    <w:rsid w:val="00B9423C"/>
    <w:rsid w:val="00B94982"/>
    <w:rsid w:val="00B9598C"/>
    <w:rsid w:val="00BD560C"/>
    <w:rsid w:val="00C149E3"/>
    <w:rsid w:val="00C37FEE"/>
    <w:rsid w:val="00C43E7B"/>
    <w:rsid w:val="00C6032B"/>
    <w:rsid w:val="00C915E8"/>
    <w:rsid w:val="00C945A8"/>
    <w:rsid w:val="00CD5F24"/>
    <w:rsid w:val="00CE0DAF"/>
    <w:rsid w:val="00CF55D0"/>
    <w:rsid w:val="00D15647"/>
    <w:rsid w:val="00D31948"/>
    <w:rsid w:val="00D33695"/>
    <w:rsid w:val="00D54B86"/>
    <w:rsid w:val="00D9538C"/>
    <w:rsid w:val="00DA11CB"/>
    <w:rsid w:val="00DC528A"/>
    <w:rsid w:val="00DD4578"/>
    <w:rsid w:val="00E46D4B"/>
    <w:rsid w:val="00E53A35"/>
    <w:rsid w:val="00EA55F3"/>
    <w:rsid w:val="00ED4BD6"/>
    <w:rsid w:val="00EF02C6"/>
    <w:rsid w:val="00F03BBC"/>
    <w:rsid w:val="00F0611B"/>
    <w:rsid w:val="00F52C8B"/>
    <w:rsid w:val="00FA240B"/>
    <w:rsid w:val="00FA2E08"/>
    <w:rsid w:val="00FB0280"/>
    <w:rsid w:val="00FC7585"/>
    <w:rsid w:val="00FC7845"/>
    <w:rsid w:val="00FD0E34"/>
    <w:rsid w:val="00FD16E3"/>
    <w:rsid w:val="00FD31F6"/>
    <w:rsid w:val="00FE526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14:docId w14:val="51C395D3"/>
  <w15:chartTrackingRefBased/>
  <w15:docId w15:val="{862DF8A2-D141-4DEE-93C8-E68AD974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B40"/>
    <w:pPr>
      <w:ind w:left="720"/>
      <w:contextualSpacing/>
    </w:pPr>
  </w:style>
  <w:style w:type="character" w:styleId="PlaceholderText">
    <w:name w:val="Placeholder Text"/>
    <w:basedOn w:val="DefaultParagraphFont"/>
    <w:uiPriority w:val="99"/>
    <w:semiHidden/>
    <w:rsid w:val="00535B40"/>
    <w:rPr>
      <w:color w:val="808080"/>
    </w:rPr>
  </w:style>
  <w:style w:type="paragraph" w:styleId="Header">
    <w:name w:val="header"/>
    <w:basedOn w:val="Normal"/>
    <w:link w:val="HeaderChar"/>
    <w:uiPriority w:val="99"/>
    <w:unhideWhenUsed/>
    <w:rsid w:val="00BD560C"/>
    <w:pPr>
      <w:tabs>
        <w:tab w:val="center" w:pos="4680"/>
        <w:tab w:val="right" w:pos="9360"/>
      </w:tabs>
    </w:pPr>
  </w:style>
  <w:style w:type="character" w:customStyle="1" w:styleId="HeaderChar">
    <w:name w:val="Header Char"/>
    <w:basedOn w:val="DefaultParagraphFont"/>
    <w:link w:val="Header"/>
    <w:uiPriority w:val="99"/>
    <w:rsid w:val="00BD560C"/>
  </w:style>
  <w:style w:type="paragraph" w:styleId="Footer">
    <w:name w:val="footer"/>
    <w:basedOn w:val="Normal"/>
    <w:link w:val="FooterChar"/>
    <w:uiPriority w:val="99"/>
    <w:unhideWhenUsed/>
    <w:rsid w:val="00BD560C"/>
    <w:pPr>
      <w:tabs>
        <w:tab w:val="center" w:pos="4680"/>
        <w:tab w:val="right" w:pos="9360"/>
      </w:tabs>
    </w:pPr>
  </w:style>
  <w:style w:type="character" w:customStyle="1" w:styleId="FooterChar">
    <w:name w:val="Footer Char"/>
    <w:basedOn w:val="DefaultParagraphFont"/>
    <w:link w:val="Footer"/>
    <w:uiPriority w:val="99"/>
    <w:rsid w:val="00BD560C"/>
  </w:style>
  <w:style w:type="paragraph" w:styleId="BalloonText">
    <w:name w:val="Balloon Text"/>
    <w:basedOn w:val="Normal"/>
    <w:link w:val="BalloonTextChar"/>
    <w:semiHidden/>
    <w:unhideWhenUsed/>
    <w:rsid w:val="00601B50"/>
    <w:rPr>
      <w:rFonts w:eastAsia="Times New Roman" w:cs="Tahoma"/>
      <w:sz w:val="16"/>
      <w:szCs w:val="16"/>
      <w:lang w:val="en-US" w:bidi="ar-SA"/>
    </w:rPr>
  </w:style>
  <w:style w:type="character" w:customStyle="1" w:styleId="BalloonTextChar">
    <w:name w:val="Balloon Text Char"/>
    <w:basedOn w:val="DefaultParagraphFont"/>
    <w:link w:val="BalloonText"/>
    <w:semiHidden/>
    <w:rsid w:val="00601B50"/>
    <w:rPr>
      <w:rFonts w:eastAsia="Times New Roman" w:cs="Tahoma"/>
      <w:sz w:val="16"/>
      <w:szCs w:val="16"/>
      <w:lang w:val="en-US" w:bidi="ar-SA"/>
    </w:rPr>
  </w:style>
  <w:style w:type="paragraph" w:styleId="NormalWeb">
    <w:name w:val="Normal (Web)"/>
    <w:basedOn w:val="Normal"/>
    <w:uiPriority w:val="99"/>
    <w:semiHidden/>
    <w:unhideWhenUsed/>
    <w:rsid w:val="00D15647"/>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FE5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28228">
      <w:bodyDiv w:val="1"/>
      <w:marLeft w:val="0"/>
      <w:marRight w:val="0"/>
      <w:marTop w:val="0"/>
      <w:marBottom w:val="0"/>
      <w:divBdr>
        <w:top w:val="none" w:sz="0" w:space="0" w:color="auto"/>
        <w:left w:val="none" w:sz="0" w:space="0" w:color="auto"/>
        <w:bottom w:val="none" w:sz="0" w:space="0" w:color="auto"/>
        <w:right w:val="none" w:sz="0" w:space="0" w:color="auto"/>
      </w:divBdr>
    </w:div>
    <w:div w:id="1500191828">
      <w:bodyDiv w:val="1"/>
      <w:marLeft w:val="0"/>
      <w:marRight w:val="0"/>
      <w:marTop w:val="0"/>
      <w:marBottom w:val="0"/>
      <w:divBdr>
        <w:top w:val="none" w:sz="0" w:space="0" w:color="auto"/>
        <w:left w:val="none" w:sz="0" w:space="0" w:color="auto"/>
        <w:bottom w:val="none" w:sz="0" w:space="0" w:color="auto"/>
        <w:right w:val="none" w:sz="0" w:space="0" w:color="auto"/>
      </w:divBdr>
    </w:div>
    <w:div w:id="17659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Paganini, Alberto D.M. (Dr.)</dc:creator>
  <cp:keywords/>
  <dc:description/>
  <cp:lastModifiedBy>Suzen, Neslihan (Dr.)</cp:lastModifiedBy>
  <cp:revision>7</cp:revision>
  <dcterms:created xsi:type="dcterms:W3CDTF">2021-10-05T08:38:00Z</dcterms:created>
  <dcterms:modified xsi:type="dcterms:W3CDTF">2023-11-04T19:41:00Z</dcterms:modified>
</cp:coreProperties>
</file>